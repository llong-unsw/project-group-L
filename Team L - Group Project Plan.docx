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DD56B" w14:textId="77777777" w:rsidR="009F5DCE" w:rsidRPr="00F850A5" w:rsidRDefault="009F5DCE" w:rsidP="009F5DCE">
      <w:pPr>
        <w:autoSpaceDE w:val="0"/>
        <w:autoSpaceDN w:val="0"/>
        <w:adjustRightInd w:val="0"/>
        <w:spacing w:after="0"/>
        <w:rPr>
          <w:rFonts w:ascii="CMR17" w:eastAsia="CMR17" w:cs="CMR17"/>
          <w:sz w:val="34"/>
          <w:szCs w:val="34"/>
        </w:rPr>
      </w:pPr>
    </w:p>
    <w:p w14:paraId="4C90974F" w14:textId="77777777" w:rsidR="009F5DCE" w:rsidRPr="00F850A5" w:rsidRDefault="009F5DCE" w:rsidP="009F5DCE">
      <w:pPr>
        <w:autoSpaceDE w:val="0"/>
        <w:autoSpaceDN w:val="0"/>
        <w:adjustRightInd w:val="0"/>
        <w:spacing w:after="0"/>
        <w:rPr>
          <w:rFonts w:ascii="CMR17" w:eastAsia="CMR17" w:cs="CMR17"/>
          <w:sz w:val="34"/>
          <w:szCs w:val="34"/>
        </w:rPr>
      </w:pPr>
    </w:p>
    <w:p w14:paraId="28E4AD59" w14:textId="66D26417" w:rsidR="009F5DCE" w:rsidRPr="00F850A5" w:rsidRDefault="009F5DCE" w:rsidP="009F5DCE">
      <w:pPr>
        <w:autoSpaceDE w:val="0"/>
        <w:autoSpaceDN w:val="0"/>
        <w:adjustRightInd w:val="0"/>
        <w:spacing w:after="0"/>
        <w:rPr>
          <w:rFonts w:ascii="CMR17" w:eastAsia="CMR17" w:cs="CMR17"/>
          <w:sz w:val="34"/>
          <w:szCs w:val="34"/>
        </w:rPr>
      </w:pPr>
    </w:p>
    <w:p w14:paraId="3E4F9FA3" w14:textId="77777777" w:rsidR="00506433" w:rsidRPr="00F850A5" w:rsidRDefault="00506433" w:rsidP="009F5DCE">
      <w:pPr>
        <w:autoSpaceDE w:val="0"/>
        <w:autoSpaceDN w:val="0"/>
        <w:adjustRightInd w:val="0"/>
        <w:spacing w:after="0"/>
        <w:rPr>
          <w:rFonts w:ascii="CMR17" w:eastAsia="CMR17" w:cs="CMR17"/>
          <w:sz w:val="34"/>
          <w:szCs w:val="34"/>
        </w:rPr>
      </w:pPr>
    </w:p>
    <w:p w14:paraId="0750D9C4" w14:textId="5A53DEDB" w:rsidR="00855EED" w:rsidRPr="00F850A5" w:rsidRDefault="00855EED" w:rsidP="00506433">
      <w:pPr>
        <w:autoSpaceDE w:val="0"/>
        <w:autoSpaceDN w:val="0"/>
        <w:adjustRightInd w:val="0"/>
        <w:spacing w:after="0"/>
        <w:jc w:val="center"/>
        <w:rPr>
          <w:rFonts w:ascii="CMR17" w:eastAsia="CMR17" w:cs="CMR17"/>
          <w:caps/>
          <w:sz w:val="34"/>
          <w:szCs w:val="34"/>
        </w:rPr>
      </w:pPr>
      <w:r w:rsidRPr="00F850A5">
        <w:rPr>
          <w:rFonts w:ascii="CMR17" w:eastAsia="CMR17" w:cs="CMR17"/>
          <w:caps/>
          <w:sz w:val="34"/>
          <w:szCs w:val="34"/>
        </w:rPr>
        <w:t>Assessment 1</w:t>
      </w:r>
      <w:r w:rsidR="00506433" w:rsidRPr="00F850A5">
        <w:rPr>
          <w:rFonts w:ascii="CMR17" w:eastAsia="CMR17" w:cs="CMR17"/>
          <w:caps/>
          <w:sz w:val="34"/>
          <w:szCs w:val="34"/>
        </w:rPr>
        <w:t xml:space="preserve"> Part A</w:t>
      </w:r>
    </w:p>
    <w:p w14:paraId="7ADBB6E4" w14:textId="57C81C7E" w:rsidR="009F5DCE" w:rsidRPr="00F850A5" w:rsidRDefault="009F5DCE" w:rsidP="009F5DCE">
      <w:pPr>
        <w:autoSpaceDE w:val="0"/>
        <w:autoSpaceDN w:val="0"/>
        <w:adjustRightInd w:val="0"/>
        <w:spacing w:after="0"/>
        <w:jc w:val="center"/>
        <w:rPr>
          <w:rFonts w:ascii="CMR17" w:eastAsia="CMR17" w:cs="CMR17"/>
          <w:sz w:val="34"/>
          <w:szCs w:val="34"/>
        </w:rPr>
      </w:pPr>
      <w:r w:rsidRPr="00F850A5">
        <w:rPr>
          <w:rFonts w:ascii="CMR17" w:eastAsia="CMR17" w:cs="CMR17"/>
          <w:sz w:val="34"/>
          <w:szCs w:val="34"/>
        </w:rPr>
        <w:t>GROUP PROJECT PLAN BY TEAM L</w:t>
      </w:r>
    </w:p>
    <w:p w14:paraId="3D0C8856" w14:textId="77777777" w:rsidR="00F01F4F" w:rsidRPr="00F850A5" w:rsidRDefault="00F01F4F" w:rsidP="009F5DCE">
      <w:pPr>
        <w:autoSpaceDE w:val="0"/>
        <w:autoSpaceDN w:val="0"/>
        <w:adjustRightInd w:val="0"/>
        <w:spacing w:after="0"/>
        <w:jc w:val="center"/>
        <w:rPr>
          <w:rFonts w:ascii="CMR17" w:eastAsia="CMR17" w:cs="CMR17"/>
          <w:sz w:val="34"/>
          <w:szCs w:val="34"/>
        </w:rPr>
      </w:pPr>
    </w:p>
    <w:p w14:paraId="5A0451A5" w14:textId="77777777" w:rsidR="009F5DCE" w:rsidRPr="00F850A5" w:rsidRDefault="009F5DCE" w:rsidP="009F5DCE">
      <w:pPr>
        <w:autoSpaceDE w:val="0"/>
        <w:autoSpaceDN w:val="0"/>
        <w:adjustRightInd w:val="0"/>
        <w:spacing w:after="0"/>
        <w:jc w:val="center"/>
        <w:rPr>
          <w:rFonts w:ascii="CMR17" w:eastAsia="CMR17" w:cs="CMR17"/>
          <w:sz w:val="34"/>
          <w:szCs w:val="34"/>
        </w:rPr>
      </w:pPr>
      <w:r w:rsidRPr="1A8DC2F0">
        <w:rPr>
          <w:rFonts w:ascii="CMR17" w:eastAsia="CMR17" w:cs="CMR17"/>
          <w:sz w:val="34"/>
          <w:szCs w:val="34"/>
        </w:rPr>
        <w:t>A DATA SCIENCE APPROACH TO FORECAST</w:t>
      </w:r>
    </w:p>
    <w:p w14:paraId="72BD1ADA" w14:textId="77777777" w:rsidR="009F5DCE" w:rsidRPr="00F850A5" w:rsidRDefault="009F5DCE" w:rsidP="009F5DCE">
      <w:pPr>
        <w:autoSpaceDE w:val="0"/>
        <w:autoSpaceDN w:val="0"/>
        <w:adjustRightInd w:val="0"/>
        <w:spacing w:after="0"/>
        <w:jc w:val="center"/>
        <w:rPr>
          <w:rFonts w:ascii="CMR17" w:eastAsia="CMR17" w:cs="CMR17"/>
          <w:sz w:val="34"/>
          <w:szCs w:val="34"/>
        </w:rPr>
      </w:pPr>
      <w:r w:rsidRPr="1A8DC2F0">
        <w:rPr>
          <w:rFonts w:ascii="CMR17" w:eastAsia="CMR17" w:cs="CMR17"/>
          <w:sz w:val="34"/>
          <w:szCs w:val="34"/>
        </w:rPr>
        <w:t>ELECTRICITY CONSUMPTION IN AUSTRALIA</w:t>
      </w:r>
    </w:p>
    <w:p w14:paraId="3AFD43C4" w14:textId="77777777" w:rsidR="009F5DCE" w:rsidRPr="00F850A5" w:rsidRDefault="009F5DCE" w:rsidP="009F5DCE">
      <w:pPr>
        <w:autoSpaceDE w:val="0"/>
        <w:autoSpaceDN w:val="0"/>
        <w:adjustRightInd w:val="0"/>
        <w:spacing w:after="0"/>
        <w:rPr>
          <w:rFonts w:ascii="CMR12" w:eastAsia="CMR12" w:cs="CMR12"/>
        </w:rPr>
      </w:pPr>
    </w:p>
    <w:p w14:paraId="0309CBC1" w14:textId="77777777" w:rsidR="009F5DCE" w:rsidRPr="00F850A5" w:rsidRDefault="009F5DCE" w:rsidP="009F5DCE">
      <w:pPr>
        <w:autoSpaceDE w:val="0"/>
        <w:autoSpaceDN w:val="0"/>
        <w:adjustRightInd w:val="0"/>
        <w:spacing w:after="0"/>
        <w:rPr>
          <w:rFonts w:ascii="CMR12" w:eastAsia="CMR12" w:cs="CMR12"/>
        </w:rPr>
      </w:pPr>
    </w:p>
    <w:p w14:paraId="50E395AF" w14:textId="77777777" w:rsidR="009F5DCE" w:rsidRPr="00F850A5" w:rsidRDefault="009F5DCE" w:rsidP="009F5DCE">
      <w:pPr>
        <w:autoSpaceDE w:val="0"/>
        <w:autoSpaceDN w:val="0"/>
        <w:adjustRightInd w:val="0"/>
        <w:spacing w:after="0"/>
        <w:rPr>
          <w:rFonts w:ascii="CMR12" w:eastAsia="CMR12" w:cs="CMR12"/>
        </w:rPr>
      </w:pPr>
    </w:p>
    <w:p w14:paraId="1E9636BF" w14:textId="77777777" w:rsidR="000403D8" w:rsidRDefault="0056656A" w:rsidP="006A0AFC">
      <w:pPr>
        <w:pStyle w:val="Author"/>
        <w:ind w:firstLine="3969"/>
        <w:jc w:val="left"/>
        <w:rPr>
          <w:lang w:val="en-AU"/>
        </w:rPr>
      </w:pPr>
      <w:r w:rsidRPr="00F850A5">
        <w:rPr>
          <w:lang w:val="en-AU"/>
        </w:rPr>
        <w:t>Mark Budrewicz</w:t>
      </w:r>
      <w:r w:rsidR="009F5DCE" w:rsidRPr="00F850A5">
        <w:rPr>
          <w:lang w:val="en-AU"/>
        </w:rPr>
        <w:t xml:space="preserve"> (z</w:t>
      </w:r>
      <w:r w:rsidRPr="00F850A5">
        <w:rPr>
          <w:lang w:val="en-AU"/>
        </w:rPr>
        <w:t>5353932</w:t>
      </w:r>
      <w:r w:rsidR="009F5DCE" w:rsidRPr="00F850A5">
        <w:rPr>
          <w:lang w:val="en-AU"/>
        </w:rPr>
        <w:t>)</w:t>
      </w:r>
    </w:p>
    <w:p w14:paraId="34EEE289" w14:textId="77777777" w:rsidR="000403D8" w:rsidRDefault="009F5DCE" w:rsidP="006A0AFC">
      <w:pPr>
        <w:pStyle w:val="Author"/>
        <w:ind w:firstLine="3969"/>
        <w:jc w:val="left"/>
        <w:rPr>
          <w:lang w:val="en-AU"/>
        </w:rPr>
      </w:pPr>
      <w:r w:rsidRPr="00F850A5">
        <w:rPr>
          <w:lang w:val="en-AU"/>
        </w:rPr>
        <w:t xml:space="preserve"> </w:t>
      </w:r>
      <w:r w:rsidR="0056656A" w:rsidRPr="00F850A5">
        <w:rPr>
          <w:lang w:val="en-AU"/>
        </w:rPr>
        <w:t>Hao</w:t>
      </w:r>
      <w:r w:rsidRPr="00F850A5">
        <w:rPr>
          <w:lang w:val="en-AU"/>
        </w:rPr>
        <w:t xml:space="preserve"> </w:t>
      </w:r>
      <w:r w:rsidR="00F47C5A" w:rsidRPr="00F850A5">
        <w:rPr>
          <w:lang w:val="en-AU"/>
        </w:rPr>
        <w:t xml:space="preserve">Chiou </w:t>
      </w:r>
      <w:r w:rsidRPr="00F850A5">
        <w:rPr>
          <w:lang w:val="en-AU"/>
        </w:rPr>
        <w:t>(</w:t>
      </w:r>
      <w:r w:rsidR="00F47C5A" w:rsidRPr="00F850A5">
        <w:rPr>
          <w:lang w:val="en-AU"/>
        </w:rPr>
        <w:t>z5131909</w:t>
      </w:r>
      <w:r w:rsidRPr="00F850A5">
        <w:rPr>
          <w:lang w:val="en-AU"/>
        </w:rPr>
        <w:t>)</w:t>
      </w:r>
    </w:p>
    <w:p w14:paraId="59D156AB" w14:textId="77777777" w:rsidR="000403D8" w:rsidRDefault="0093145D" w:rsidP="006A0AFC">
      <w:pPr>
        <w:pStyle w:val="Author"/>
        <w:ind w:firstLine="3969"/>
        <w:jc w:val="left"/>
        <w:rPr>
          <w:lang w:val="en-AU"/>
        </w:rPr>
      </w:pPr>
      <w:r w:rsidRPr="00F850A5">
        <w:rPr>
          <w:lang w:val="en-AU"/>
        </w:rPr>
        <w:t xml:space="preserve">Charlet Jeyapaul </w:t>
      </w:r>
      <w:r w:rsidR="009F5DCE" w:rsidRPr="00F850A5">
        <w:rPr>
          <w:lang w:val="en-AU"/>
        </w:rPr>
        <w:t>(</w:t>
      </w:r>
      <w:r w:rsidRPr="00F850A5">
        <w:rPr>
          <w:lang w:val="en-AU"/>
        </w:rPr>
        <w:t>z5375906</w:t>
      </w:r>
      <w:r w:rsidR="009F5DCE" w:rsidRPr="00F850A5">
        <w:rPr>
          <w:lang w:val="en-AU"/>
        </w:rPr>
        <w:t>)</w:t>
      </w:r>
    </w:p>
    <w:p w14:paraId="5BBC1D52" w14:textId="74396B2B" w:rsidR="009F5DCE" w:rsidRPr="00F850A5" w:rsidRDefault="0093145D" w:rsidP="006A0AFC">
      <w:pPr>
        <w:pStyle w:val="Author"/>
        <w:ind w:firstLine="3969"/>
        <w:jc w:val="left"/>
        <w:rPr>
          <w:lang w:val="en-AU"/>
        </w:rPr>
      </w:pPr>
      <w:r w:rsidRPr="00F850A5">
        <w:rPr>
          <w:lang w:val="en-AU"/>
        </w:rPr>
        <w:t xml:space="preserve"> Louis Long (</w:t>
      </w:r>
      <w:r w:rsidR="00451A97" w:rsidRPr="00F850A5">
        <w:rPr>
          <w:lang w:val="en-AU"/>
        </w:rPr>
        <w:t>z5162359)</w:t>
      </w:r>
    </w:p>
    <w:p w14:paraId="626219DE" w14:textId="77777777" w:rsidR="00FB5980" w:rsidRPr="00F850A5" w:rsidRDefault="00FB5980" w:rsidP="009F5DCE">
      <w:pPr>
        <w:autoSpaceDE w:val="0"/>
        <w:autoSpaceDN w:val="0"/>
        <w:adjustRightInd w:val="0"/>
        <w:spacing w:after="0"/>
        <w:rPr>
          <w:rFonts w:ascii="CMR12" w:eastAsia="CMR12" w:cs="CMR12"/>
        </w:rPr>
      </w:pPr>
    </w:p>
    <w:p w14:paraId="2A1922AE" w14:textId="77777777" w:rsidR="00FB5980" w:rsidRPr="00F850A5" w:rsidRDefault="00FB5980" w:rsidP="009F5DCE">
      <w:pPr>
        <w:autoSpaceDE w:val="0"/>
        <w:autoSpaceDN w:val="0"/>
        <w:adjustRightInd w:val="0"/>
        <w:spacing w:after="0"/>
        <w:rPr>
          <w:rFonts w:ascii="CMR12" w:eastAsia="CMR12" w:cs="CMR12"/>
        </w:rPr>
      </w:pPr>
    </w:p>
    <w:p w14:paraId="5ABDC401" w14:textId="6887501C" w:rsidR="009F5DCE" w:rsidRPr="00F850A5" w:rsidRDefault="009F5DCE" w:rsidP="00A13352">
      <w:pPr>
        <w:autoSpaceDE w:val="0"/>
        <w:autoSpaceDN w:val="0"/>
        <w:adjustRightInd w:val="0"/>
        <w:spacing w:after="0"/>
        <w:jc w:val="center"/>
        <w:rPr>
          <w:rFonts w:ascii="CMR12" w:eastAsia="CMR12" w:cs="CMR12"/>
        </w:rPr>
      </w:pPr>
      <w:r w:rsidRPr="00F850A5">
        <w:rPr>
          <w:rFonts w:ascii="CMR12" w:eastAsia="CMR12" w:cs="CMR12"/>
        </w:rPr>
        <w:t>School of Mathematics and Statistics</w:t>
      </w:r>
    </w:p>
    <w:p w14:paraId="3D1545D0" w14:textId="77777777" w:rsidR="009F5DCE" w:rsidRPr="00F850A5" w:rsidRDefault="009F5DCE" w:rsidP="00A13352">
      <w:pPr>
        <w:autoSpaceDE w:val="0"/>
        <w:autoSpaceDN w:val="0"/>
        <w:adjustRightInd w:val="0"/>
        <w:spacing w:after="0"/>
        <w:jc w:val="center"/>
        <w:rPr>
          <w:rFonts w:ascii="CMR12" w:eastAsia="CMR12" w:cs="CMR12"/>
        </w:rPr>
      </w:pPr>
      <w:r w:rsidRPr="00F850A5">
        <w:rPr>
          <w:rFonts w:ascii="CMR12" w:eastAsia="CMR12" w:cs="CMR12"/>
        </w:rPr>
        <w:t>UNSW Sydney</w:t>
      </w:r>
    </w:p>
    <w:p w14:paraId="3D11A468" w14:textId="77777777" w:rsidR="00A13352" w:rsidRPr="00F850A5" w:rsidRDefault="00A13352" w:rsidP="009F5DCE">
      <w:pPr>
        <w:autoSpaceDE w:val="0"/>
        <w:autoSpaceDN w:val="0"/>
        <w:adjustRightInd w:val="0"/>
        <w:spacing w:after="0"/>
        <w:rPr>
          <w:rFonts w:ascii="CMR12" w:eastAsia="CMR12" w:cs="CMR12"/>
        </w:rPr>
      </w:pPr>
    </w:p>
    <w:p w14:paraId="7424022B" w14:textId="13657945" w:rsidR="009F5DCE" w:rsidRPr="00F850A5" w:rsidRDefault="00A13352" w:rsidP="002631FE">
      <w:pPr>
        <w:pStyle w:val="Date"/>
        <w:rPr>
          <w:lang w:val="en-AU"/>
        </w:rPr>
      </w:pPr>
      <w:r w:rsidRPr="00F850A5">
        <w:rPr>
          <w:lang w:val="en-AU"/>
        </w:rPr>
        <w:t>September</w:t>
      </w:r>
      <w:r w:rsidR="009F5DCE" w:rsidRPr="00F850A5">
        <w:rPr>
          <w:lang w:val="en-AU"/>
        </w:rPr>
        <w:t xml:space="preserve"> 202</w:t>
      </w:r>
      <w:r w:rsidRPr="00F850A5">
        <w:rPr>
          <w:lang w:val="en-AU"/>
        </w:rPr>
        <w:t>3</w:t>
      </w:r>
    </w:p>
    <w:p w14:paraId="4C7B6C75" w14:textId="77777777" w:rsidR="00A13352" w:rsidRPr="00F850A5" w:rsidRDefault="00A13352" w:rsidP="009F5DCE">
      <w:pPr>
        <w:autoSpaceDE w:val="0"/>
        <w:autoSpaceDN w:val="0"/>
        <w:adjustRightInd w:val="0"/>
        <w:spacing w:after="0"/>
        <w:rPr>
          <w:rFonts w:ascii="CMCSC10" w:eastAsia="CMCSC10" w:cs="CMCSC10"/>
          <w:sz w:val="22"/>
          <w:szCs w:val="22"/>
        </w:rPr>
      </w:pPr>
    </w:p>
    <w:p w14:paraId="38225E54" w14:textId="77777777" w:rsidR="00A13352" w:rsidRPr="00F850A5" w:rsidRDefault="00A13352" w:rsidP="009F5DCE">
      <w:pPr>
        <w:autoSpaceDE w:val="0"/>
        <w:autoSpaceDN w:val="0"/>
        <w:adjustRightInd w:val="0"/>
        <w:spacing w:after="0"/>
        <w:rPr>
          <w:rFonts w:ascii="CMCSC10" w:eastAsia="CMCSC10" w:cs="CMCSC10"/>
          <w:sz w:val="22"/>
          <w:szCs w:val="22"/>
        </w:rPr>
      </w:pPr>
    </w:p>
    <w:p w14:paraId="68474B10" w14:textId="77777777" w:rsidR="00147EC2" w:rsidRPr="00F850A5" w:rsidRDefault="00147EC2" w:rsidP="00217483">
      <w:pPr>
        <w:autoSpaceDE w:val="0"/>
        <w:autoSpaceDN w:val="0"/>
        <w:adjustRightInd w:val="0"/>
        <w:spacing w:after="0"/>
        <w:rPr>
          <w:rFonts w:ascii="CMCSC10" w:eastAsia="CMCSC10" w:cs="CMCSC10"/>
          <w:sz w:val="22"/>
          <w:szCs w:val="22"/>
        </w:rPr>
      </w:pPr>
    </w:p>
    <w:p w14:paraId="2E5F106E" w14:textId="72E2043D" w:rsidR="00147EC2" w:rsidRPr="00F850A5" w:rsidRDefault="00147EC2" w:rsidP="00217483">
      <w:pPr>
        <w:autoSpaceDE w:val="0"/>
        <w:autoSpaceDN w:val="0"/>
        <w:adjustRightInd w:val="0"/>
        <w:spacing w:after="0"/>
        <w:rPr>
          <w:rFonts w:ascii="CMCSC10" w:eastAsia="CMCSC10" w:cs="CMCSC10"/>
          <w:sz w:val="22"/>
          <w:szCs w:val="22"/>
        </w:rPr>
      </w:pPr>
    </w:p>
    <w:p w14:paraId="189D5E66" w14:textId="77777777" w:rsidR="00B94524" w:rsidRPr="00F850A5" w:rsidRDefault="00B94524" w:rsidP="009174CF">
      <w:pPr>
        <w:pStyle w:val="BodyText"/>
      </w:pPr>
    </w:p>
    <w:p w14:paraId="420FB167" w14:textId="77777777" w:rsidR="00B94524" w:rsidRDefault="00B94524" w:rsidP="009174CF">
      <w:pPr>
        <w:pStyle w:val="BodyText"/>
      </w:pPr>
    </w:p>
    <w:p w14:paraId="5A1D7463" w14:textId="72E2043D" w:rsidR="00B94524" w:rsidRDefault="00B94524" w:rsidP="009174CF">
      <w:pPr>
        <w:pStyle w:val="BodyText"/>
      </w:pPr>
    </w:p>
    <w:p w14:paraId="066477FD" w14:textId="72E2043D" w:rsidR="00E50FE7" w:rsidRDefault="00C95982" w:rsidP="004D09EC">
      <w:pPr>
        <w:autoSpaceDE w:val="0"/>
        <w:autoSpaceDN w:val="0"/>
        <w:adjustRightInd w:val="0"/>
        <w:spacing w:after="0"/>
        <w:jc w:val="center"/>
        <w:rPr>
          <w:rFonts w:ascii="CMCSC10" w:eastAsia="CMCSC10" w:cs="CMCSC10"/>
          <w:sz w:val="22"/>
          <w:szCs w:val="22"/>
        </w:rPr>
      </w:pPr>
      <w:r w:rsidRPr="00F850A5">
        <w:rPr>
          <w:rFonts w:ascii="CMCSC10" w:eastAsia="CMCSC10" w:cs="CMCSC10"/>
          <w:sz w:val="22"/>
          <w:szCs w:val="22"/>
        </w:rPr>
        <w:t>Submitted in partial fulfilment of the requirements of the capstone course ZZSC9020.</w:t>
      </w:r>
    </w:p>
    <w:p w14:paraId="2569823B" w14:textId="72E2043D" w:rsidR="00757118" w:rsidRPr="00757118" w:rsidRDefault="00757118" w:rsidP="00757118">
      <w:pPr>
        <w:autoSpaceDE w:val="0"/>
        <w:autoSpaceDN w:val="0"/>
        <w:adjustRightInd w:val="0"/>
        <w:spacing w:after="0"/>
        <w:rPr>
          <w:rFonts w:ascii="CMCSC10" w:eastAsia="CMCSC10" w:cs="CMCSC10"/>
          <w:sz w:val="22"/>
          <w:szCs w:val="22"/>
        </w:rPr>
      </w:pPr>
    </w:p>
    <w:p w14:paraId="7EFD699F" w14:textId="0B63CD9A" w:rsidR="7F89AA1E" w:rsidRDefault="7F89AA1E" w:rsidP="7F89AA1E">
      <w:pPr>
        <w:pStyle w:val="Heading1"/>
        <w:pBdr>
          <w:bottom w:val="single" w:sz="4" w:space="1" w:color="auto"/>
        </w:pBdr>
      </w:pPr>
    </w:p>
    <w:p w14:paraId="3E2B00E0" w14:textId="38C7833D" w:rsidR="7F89AA1E" w:rsidRDefault="7F89AA1E" w:rsidP="7F89AA1E">
      <w:pPr>
        <w:pStyle w:val="BodyText"/>
      </w:pPr>
    </w:p>
    <w:p w14:paraId="3E764D73" w14:textId="05F1417F" w:rsidR="00E50FE7" w:rsidRPr="00F850A5" w:rsidRDefault="3E0A563B" w:rsidP="240C21BC">
      <w:pPr>
        <w:pStyle w:val="Heading1"/>
        <w:pBdr>
          <w:bottom w:val="single" w:sz="4" w:space="1" w:color="auto"/>
        </w:pBdr>
      </w:pPr>
      <w:bookmarkStart w:id="0" w:name="_Toc144790269"/>
      <w:r>
        <w:t>Table of Contents</w:t>
      </w:r>
      <w:bookmarkEnd w:id="0"/>
    </w:p>
    <w:p w14:paraId="5DF081CA" w14:textId="08B18454" w:rsidR="00F06C2F" w:rsidRDefault="00F06C2F" w:rsidP="76EC520F">
      <w:pPr>
        <w:pStyle w:val="TOC1"/>
        <w:tabs>
          <w:tab w:val="right" w:leader="dot" w:pos="10790"/>
        </w:tabs>
        <w:rPr>
          <w:rFonts w:eastAsiaTheme="minorEastAsia"/>
          <w:noProof/>
          <w:lang w:val="en-SG" w:eastAsia="zh-CN"/>
        </w:rPr>
      </w:pPr>
      <w:r w:rsidRPr="00F850A5">
        <w:fldChar w:fldCharType="begin"/>
      </w:r>
      <w:r>
        <w:instrText>TOC \o "1-2" \h \z \u</w:instrText>
      </w:r>
      <w:r w:rsidRPr="00F850A5">
        <w:fldChar w:fldCharType="separate"/>
      </w:r>
      <w:hyperlink w:anchor="_Toc144790269">
        <w:r w:rsidR="00757118" w:rsidRPr="76EC520F">
          <w:rPr>
            <w:rStyle w:val="Hyperlink"/>
            <w:noProof/>
          </w:rPr>
          <w:t>Table of Contents</w:t>
        </w:r>
        <w:r>
          <w:tab/>
        </w:r>
        <w:r w:rsidRPr="76EC520F">
          <w:rPr>
            <w:noProof/>
          </w:rPr>
          <w:fldChar w:fldCharType="begin"/>
        </w:r>
        <w:r w:rsidRPr="76EC520F">
          <w:rPr>
            <w:noProof/>
          </w:rPr>
          <w:instrText xml:space="preserve"> PAGEREF _Toc144790269 \h </w:instrText>
        </w:r>
        <w:r w:rsidRPr="76EC520F">
          <w:rPr>
            <w:noProof/>
          </w:rPr>
        </w:r>
        <w:r w:rsidRPr="76EC520F">
          <w:rPr>
            <w:noProof/>
          </w:rPr>
          <w:fldChar w:fldCharType="separate"/>
        </w:r>
        <w:r w:rsidR="00757118" w:rsidRPr="76EC520F">
          <w:rPr>
            <w:noProof/>
          </w:rPr>
          <w:t>2</w:t>
        </w:r>
        <w:r w:rsidRPr="76EC520F">
          <w:rPr>
            <w:noProof/>
          </w:rPr>
          <w:fldChar w:fldCharType="end"/>
        </w:r>
      </w:hyperlink>
    </w:p>
    <w:p w14:paraId="42CFB33F" w14:textId="44B6B5FE" w:rsidR="00757118" w:rsidRDefault="005818F0" w:rsidP="76EC520F">
      <w:pPr>
        <w:pStyle w:val="TOC2"/>
        <w:tabs>
          <w:tab w:val="left" w:pos="720"/>
          <w:tab w:val="right" w:leader="dot" w:pos="10790"/>
        </w:tabs>
        <w:rPr>
          <w:rFonts w:eastAsiaTheme="minorEastAsia"/>
          <w:noProof/>
          <w:lang w:val="en-SG" w:eastAsia="zh-CN"/>
        </w:rPr>
      </w:pPr>
      <w:hyperlink w:anchor="_Toc144790270">
        <w:r w:rsidR="00757118" w:rsidRPr="76EC520F">
          <w:rPr>
            <w:rStyle w:val="Hyperlink"/>
            <w:noProof/>
          </w:rPr>
          <w:t>1.</w:t>
        </w:r>
        <w:r w:rsidR="00757118">
          <w:tab/>
        </w:r>
        <w:r w:rsidR="00757118" w:rsidRPr="76EC520F">
          <w:rPr>
            <w:rStyle w:val="Hyperlink"/>
            <w:noProof/>
          </w:rPr>
          <w:t>Introduction and Motivation</w:t>
        </w:r>
        <w:r w:rsidR="00757118">
          <w:tab/>
        </w:r>
        <w:r w:rsidR="00757118" w:rsidRPr="76EC520F">
          <w:rPr>
            <w:noProof/>
          </w:rPr>
          <w:fldChar w:fldCharType="begin"/>
        </w:r>
        <w:r w:rsidR="00757118" w:rsidRPr="76EC520F">
          <w:rPr>
            <w:noProof/>
          </w:rPr>
          <w:instrText xml:space="preserve"> PAGEREF _Toc144790270 \h </w:instrText>
        </w:r>
        <w:r w:rsidR="00757118" w:rsidRPr="76EC520F">
          <w:rPr>
            <w:noProof/>
          </w:rPr>
        </w:r>
        <w:r w:rsidR="00757118" w:rsidRPr="76EC520F">
          <w:rPr>
            <w:noProof/>
          </w:rPr>
          <w:fldChar w:fldCharType="separate"/>
        </w:r>
        <w:r w:rsidR="00757118" w:rsidRPr="76EC520F">
          <w:rPr>
            <w:noProof/>
          </w:rPr>
          <w:t>3</w:t>
        </w:r>
        <w:r w:rsidR="00757118" w:rsidRPr="76EC520F">
          <w:rPr>
            <w:noProof/>
          </w:rPr>
          <w:fldChar w:fldCharType="end"/>
        </w:r>
      </w:hyperlink>
    </w:p>
    <w:p w14:paraId="3449E690" w14:textId="5C210407" w:rsidR="00757118" w:rsidRDefault="005818F0" w:rsidP="76EC520F">
      <w:pPr>
        <w:pStyle w:val="TOC2"/>
        <w:tabs>
          <w:tab w:val="left" w:pos="720"/>
          <w:tab w:val="right" w:leader="dot" w:pos="10790"/>
        </w:tabs>
        <w:rPr>
          <w:rFonts w:eastAsiaTheme="minorEastAsia"/>
          <w:noProof/>
          <w:lang w:val="en-SG" w:eastAsia="zh-CN"/>
        </w:rPr>
      </w:pPr>
      <w:hyperlink w:anchor="_Toc144790271">
        <w:r w:rsidR="00757118" w:rsidRPr="76EC520F">
          <w:rPr>
            <w:rStyle w:val="Hyperlink"/>
            <w:noProof/>
          </w:rPr>
          <w:t>2.</w:t>
        </w:r>
        <w:r w:rsidR="00757118">
          <w:tab/>
        </w:r>
        <w:r w:rsidR="00757118" w:rsidRPr="76EC520F">
          <w:rPr>
            <w:rStyle w:val="Hyperlink"/>
            <w:noProof/>
          </w:rPr>
          <w:t>Brief Literature Review</w:t>
        </w:r>
        <w:r w:rsidR="00757118">
          <w:tab/>
        </w:r>
        <w:r w:rsidR="00757118" w:rsidRPr="76EC520F">
          <w:rPr>
            <w:noProof/>
          </w:rPr>
          <w:fldChar w:fldCharType="begin"/>
        </w:r>
        <w:r w:rsidR="00757118" w:rsidRPr="76EC520F">
          <w:rPr>
            <w:noProof/>
          </w:rPr>
          <w:instrText xml:space="preserve"> PAGEREF _Toc144790271 \h </w:instrText>
        </w:r>
        <w:r w:rsidR="00757118" w:rsidRPr="76EC520F">
          <w:rPr>
            <w:noProof/>
          </w:rPr>
        </w:r>
        <w:r w:rsidR="00757118" w:rsidRPr="76EC520F">
          <w:rPr>
            <w:noProof/>
          </w:rPr>
          <w:fldChar w:fldCharType="separate"/>
        </w:r>
        <w:r w:rsidR="00757118" w:rsidRPr="76EC520F">
          <w:rPr>
            <w:noProof/>
          </w:rPr>
          <w:t>3</w:t>
        </w:r>
        <w:r w:rsidR="00757118" w:rsidRPr="76EC520F">
          <w:rPr>
            <w:noProof/>
          </w:rPr>
          <w:fldChar w:fldCharType="end"/>
        </w:r>
      </w:hyperlink>
    </w:p>
    <w:p w14:paraId="4FAFF016" w14:textId="1CA3AAAD" w:rsidR="00757118" w:rsidRDefault="005818F0" w:rsidP="76EC520F">
      <w:pPr>
        <w:pStyle w:val="TOC2"/>
        <w:tabs>
          <w:tab w:val="left" w:pos="720"/>
          <w:tab w:val="right" w:leader="dot" w:pos="10790"/>
        </w:tabs>
        <w:rPr>
          <w:rFonts w:eastAsiaTheme="minorEastAsia"/>
          <w:noProof/>
          <w:lang w:val="en-SG" w:eastAsia="zh-CN"/>
        </w:rPr>
      </w:pPr>
      <w:hyperlink w:anchor="_Toc144790272">
        <w:r w:rsidR="00757118" w:rsidRPr="76EC520F">
          <w:rPr>
            <w:rStyle w:val="Hyperlink"/>
            <w:noProof/>
          </w:rPr>
          <w:t>3.</w:t>
        </w:r>
        <w:r w:rsidR="00757118">
          <w:tab/>
        </w:r>
        <w:r w:rsidR="00757118" w:rsidRPr="76EC520F">
          <w:rPr>
            <w:rStyle w:val="Hyperlink"/>
            <w:noProof/>
          </w:rPr>
          <w:t>Methods, Software and Data Description</w:t>
        </w:r>
        <w:r w:rsidR="00757118">
          <w:tab/>
        </w:r>
        <w:r w:rsidR="00757118" w:rsidRPr="76EC520F">
          <w:rPr>
            <w:noProof/>
          </w:rPr>
          <w:fldChar w:fldCharType="begin"/>
        </w:r>
        <w:r w:rsidR="00757118" w:rsidRPr="76EC520F">
          <w:rPr>
            <w:noProof/>
          </w:rPr>
          <w:instrText xml:space="preserve"> PAGEREF _Toc144790272 \h </w:instrText>
        </w:r>
        <w:r w:rsidR="00757118" w:rsidRPr="76EC520F">
          <w:rPr>
            <w:noProof/>
          </w:rPr>
        </w:r>
        <w:r w:rsidR="00757118" w:rsidRPr="76EC520F">
          <w:rPr>
            <w:noProof/>
          </w:rPr>
          <w:fldChar w:fldCharType="separate"/>
        </w:r>
        <w:r w:rsidR="00757118" w:rsidRPr="76EC520F">
          <w:rPr>
            <w:noProof/>
          </w:rPr>
          <w:t>4</w:t>
        </w:r>
        <w:r w:rsidR="00757118" w:rsidRPr="76EC520F">
          <w:rPr>
            <w:noProof/>
          </w:rPr>
          <w:fldChar w:fldCharType="end"/>
        </w:r>
      </w:hyperlink>
    </w:p>
    <w:p w14:paraId="497B0D30" w14:textId="0247B917" w:rsidR="00757118" w:rsidRDefault="005818F0" w:rsidP="76EC520F">
      <w:pPr>
        <w:pStyle w:val="TOC2"/>
        <w:tabs>
          <w:tab w:val="left" w:pos="720"/>
          <w:tab w:val="right" w:leader="dot" w:pos="10790"/>
        </w:tabs>
        <w:rPr>
          <w:rFonts w:eastAsiaTheme="minorEastAsia"/>
          <w:noProof/>
          <w:lang w:val="en-SG" w:eastAsia="zh-CN"/>
        </w:rPr>
      </w:pPr>
      <w:hyperlink w:anchor="_Toc144790273">
        <w:r w:rsidR="00757118" w:rsidRPr="76EC520F">
          <w:rPr>
            <w:rStyle w:val="Hyperlink"/>
            <w:noProof/>
          </w:rPr>
          <w:t>4.</w:t>
        </w:r>
        <w:r w:rsidR="00757118">
          <w:tab/>
        </w:r>
        <w:r w:rsidR="00757118" w:rsidRPr="76EC520F">
          <w:rPr>
            <w:rStyle w:val="Hyperlink"/>
            <w:noProof/>
          </w:rPr>
          <w:t>Activities and Schedule</w:t>
        </w:r>
        <w:r w:rsidR="00757118">
          <w:tab/>
        </w:r>
        <w:r w:rsidR="00757118" w:rsidRPr="76EC520F">
          <w:rPr>
            <w:noProof/>
          </w:rPr>
          <w:fldChar w:fldCharType="begin"/>
        </w:r>
        <w:r w:rsidR="00757118" w:rsidRPr="76EC520F">
          <w:rPr>
            <w:noProof/>
          </w:rPr>
          <w:instrText xml:space="preserve"> PAGEREF _Toc144790273 \h </w:instrText>
        </w:r>
        <w:r w:rsidR="00757118" w:rsidRPr="76EC520F">
          <w:rPr>
            <w:noProof/>
          </w:rPr>
        </w:r>
        <w:r w:rsidR="00757118" w:rsidRPr="76EC520F">
          <w:rPr>
            <w:noProof/>
          </w:rPr>
          <w:fldChar w:fldCharType="separate"/>
        </w:r>
        <w:r w:rsidR="00757118" w:rsidRPr="76EC520F">
          <w:rPr>
            <w:noProof/>
          </w:rPr>
          <w:t>5</w:t>
        </w:r>
        <w:r w:rsidR="00757118" w:rsidRPr="76EC520F">
          <w:rPr>
            <w:noProof/>
          </w:rPr>
          <w:fldChar w:fldCharType="end"/>
        </w:r>
      </w:hyperlink>
    </w:p>
    <w:p w14:paraId="37DD3C59" w14:textId="0A995B50" w:rsidR="00757118" w:rsidRDefault="005818F0" w:rsidP="76EC520F">
      <w:pPr>
        <w:pStyle w:val="TOC1"/>
        <w:tabs>
          <w:tab w:val="right" w:leader="dot" w:pos="10790"/>
        </w:tabs>
        <w:rPr>
          <w:rFonts w:eastAsiaTheme="minorEastAsia"/>
          <w:noProof/>
          <w:lang w:val="en-SG" w:eastAsia="zh-CN"/>
        </w:rPr>
      </w:pPr>
      <w:hyperlink w:anchor="_Toc144790274">
        <w:r w:rsidR="00757118" w:rsidRPr="76EC520F">
          <w:rPr>
            <w:rStyle w:val="Hyperlink"/>
            <w:noProof/>
          </w:rPr>
          <w:t>References</w:t>
        </w:r>
        <w:r w:rsidR="00757118">
          <w:tab/>
        </w:r>
        <w:r w:rsidR="00757118" w:rsidRPr="76EC520F">
          <w:rPr>
            <w:noProof/>
          </w:rPr>
          <w:fldChar w:fldCharType="begin"/>
        </w:r>
        <w:r w:rsidR="00757118" w:rsidRPr="76EC520F">
          <w:rPr>
            <w:noProof/>
          </w:rPr>
          <w:instrText xml:space="preserve"> PAGEREF _Toc144790274 \h </w:instrText>
        </w:r>
        <w:r w:rsidR="00757118" w:rsidRPr="76EC520F">
          <w:rPr>
            <w:noProof/>
          </w:rPr>
        </w:r>
        <w:r w:rsidR="00757118" w:rsidRPr="76EC520F">
          <w:rPr>
            <w:noProof/>
          </w:rPr>
          <w:fldChar w:fldCharType="separate"/>
        </w:r>
        <w:r w:rsidR="00757118" w:rsidRPr="76EC520F">
          <w:rPr>
            <w:noProof/>
          </w:rPr>
          <w:t>6</w:t>
        </w:r>
        <w:r w:rsidR="00757118" w:rsidRPr="76EC520F">
          <w:rPr>
            <w:noProof/>
          </w:rPr>
          <w:fldChar w:fldCharType="end"/>
        </w:r>
      </w:hyperlink>
    </w:p>
    <w:p w14:paraId="731ABFA2" w14:textId="72E2043D" w:rsidR="00225EF9" w:rsidRPr="00F850A5" w:rsidRDefault="00225EF9" w:rsidP="00225EF9">
      <w:pPr>
        <w:pStyle w:val="BodyText"/>
      </w:pPr>
    </w:p>
    <w:p w14:paraId="11DC7EB5" w14:textId="7804D1BF" w:rsidR="00385A34" w:rsidRPr="00F850A5" w:rsidRDefault="00F06C2F" w:rsidP="00385A34">
      <w:pPr>
        <w:rPr>
          <w:rStyle w:val="SectionNumber"/>
        </w:rPr>
      </w:pPr>
      <w:r w:rsidRPr="00F850A5">
        <w:fldChar w:fldCharType="end"/>
      </w:r>
      <w:bookmarkStart w:id="1" w:name="introduction-and-motivation"/>
    </w:p>
    <w:p w14:paraId="1BFD55F9" w14:textId="77777777" w:rsidR="00385A34" w:rsidRPr="00F850A5" w:rsidRDefault="00385A34">
      <w:pPr>
        <w:rPr>
          <w:rStyle w:val="SectionNumber"/>
          <w:rFonts w:asciiTheme="majorHAnsi" w:eastAsiaTheme="majorEastAsia" w:hAnsiTheme="majorHAnsi" w:cstheme="majorBidi"/>
          <w:b/>
          <w:bCs/>
          <w:color w:val="4F81BD" w:themeColor="accent1"/>
          <w:sz w:val="28"/>
          <w:szCs w:val="28"/>
        </w:rPr>
      </w:pPr>
      <w:r w:rsidRPr="00F850A5">
        <w:rPr>
          <w:rStyle w:val="SectionNumber"/>
        </w:rPr>
        <w:br w:type="page"/>
      </w:r>
    </w:p>
    <w:p w14:paraId="3E764D75" w14:textId="1D03A1E6" w:rsidR="00E50FE7" w:rsidRPr="00F850A5" w:rsidRDefault="00F06C2F" w:rsidP="35DC1AEC">
      <w:pPr>
        <w:pStyle w:val="Heading2"/>
        <w:numPr>
          <w:ilvl w:val="0"/>
          <w:numId w:val="24"/>
        </w:numPr>
      </w:pPr>
      <w:bookmarkStart w:id="2" w:name="_Hlk144453011"/>
      <w:bookmarkStart w:id="3" w:name="_Toc144790270"/>
      <w:r>
        <w:t>Introduction</w:t>
      </w:r>
      <w:r w:rsidRPr="00F850A5">
        <w:t xml:space="preserve"> </w:t>
      </w:r>
      <w:bookmarkEnd w:id="2"/>
      <w:r w:rsidRPr="00F850A5">
        <w:t>and Motivation</w:t>
      </w:r>
      <w:bookmarkEnd w:id="3"/>
    </w:p>
    <w:p w14:paraId="77ADB7AC" w14:textId="24BE0D2F" w:rsidR="3C6E88FD" w:rsidRDefault="023ABB7B" w:rsidP="240C21BC">
      <w:pPr>
        <w:pStyle w:val="Heading3"/>
        <w:rPr>
          <w:rFonts w:ascii="Arial" w:eastAsia="Arial" w:hAnsi="Arial" w:cs="Arial"/>
          <w:color w:val="000000" w:themeColor="text1"/>
        </w:rPr>
      </w:pPr>
      <w:r w:rsidRPr="240C21BC">
        <w:rPr>
          <w:sz w:val="28"/>
          <w:szCs w:val="28"/>
        </w:rPr>
        <w:t>Motivation</w:t>
      </w:r>
    </w:p>
    <w:p w14:paraId="2AC2C057" w14:textId="02A9DFB6" w:rsidR="0DD00899" w:rsidRDefault="00DB6859" w:rsidP="240C21BC">
      <w:pPr>
        <w:pStyle w:val="BodyText"/>
        <w:spacing w:after="0"/>
        <w:rPr>
          <w:color w:val="000000" w:themeColor="text1"/>
          <w:sz w:val="22"/>
          <w:szCs w:val="22"/>
        </w:rPr>
      </w:pPr>
      <w:r>
        <w:rPr>
          <w:sz w:val="22"/>
          <w:szCs w:val="22"/>
        </w:rPr>
        <w:t>Electricity</w:t>
      </w:r>
      <w:r w:rsidR="2D7AA812" w:rsidRPr="240C21BC">
        <w:rPr>
          <w:sz w:val="22"/>
          <w:szCs w:val="22"/>
        </w:rPr>
        <w:t xml:space="preserve"> demand forecast</w:t>
      </w:r>
      <w:r w:rsidR="012736EE" w:rsidRPr="240C21BC">
        <w:rPr>
          <w:sz w:val="22"/>
          <w:szCs w:val="22"/>
        </w:rPr>
        <w:t>ing</w:t>
      </w:r>
      <w:r w:rsidR="2D7AA812" w:rsidRPr="240C21BC">
        <w:rPr>
          <w:sz w:val="22"/>
          <w:szCs w:val="22"/>
        </w:rPr>
        <w:t xml:space="preserve"> is a topic that is within the interest of government and market bodies, with the consensus of accurate forecasts of energy demand </w:t>
      </w:r>
      <w:r w:rsidR="47C8B098" w:rsidRPr="240C21BC">
        <w:rPr>
          <w:sz w:val="22"/>
          <w:szCs w:val="22"/>
        </w:rPr>
        <w:t>driving</w:t>
      </w:r>
      <w:r w:rsidR="2D7AA812" w:rsidRPr="240C21BC">
        <w:rPr>
          <w:sz w:val="22"/>
          <w:szCs w:val="22"/>
        </w:rPr>
        <w:t xml:space="preserve"> profitability. </w:t>
      </w:r>
      <w:r>
        <w:rPr>
          <w:sz w:val="22"/>
          <w:szCs w:val="22"/>
        </w:rPr>
        <w:t>Electricity</w:t>
      </w:r>
      <w:r w:rsidR="5EDCC144" w:rsidRPr="240C21BC">
        <w:rPr>
          <w:sz w:val="22"/>
          <w:szCs w:val="22"/>
        </w:rPr>
        <w:t xml:space="preserve"> in </w:t>
      </w:r>
      <w:r w:rsidR="641FFF83" w:rsidRPr="240C21BC">
        <w:rPr>
          <w:sz w:val="22"/>
          <w:szCs w:val="22"/>
        </w:rPr>
        <w:t xml:space="preserve">Australia </w:t>
      </w:r>
      <w:r w:rsidR="5EDCC144" w:rsidRPr="240C21BC">
        <w:rPr>
          <w:sz w:val="22"/>
          <w:szCs w:val="22"/>
        </w:rPr>
        <w:t>is</w:t>
      </w:r>
      <w:r w:rsidR="641FFF83" w:rsidRPr="240C21BC">
        <w:rPr>
          <w:sz w:val="22"/>
          <w:szCs w:val="22"/>
        </w:rPr>
        <w:t xml:space="preserve"> </w:t>
      </w:r>
      <w:r w:rsidR="3AE1FEE0" w:rsidRPr="240C21BC">
        <w:rPr>
          <w:sz w:val="22"/>
          <w:szCs w:val="22"/>
        </w:rPr>
        <w:t>generated</w:t>
      </w:r>
      <w:r w:rsidR="2D7AA812" w:rsidRPr="240C21BC">
        <w:rPr>
          <w:sz w:val="22"/>
          <w:szCs w:val="22"/>
        </w:rPr>
        <w:t xml:space="preserve"> </w:t>
      </w:r>
      <w:r w:rsidR="3AE1FEE0" w:rsidRPr="240C21BC">
        <w:rPr>
          <w:sz w:val="22"/>
          <w:szCs w:val="22"/>
        </w:rPr>
        <w:t xml:space="preserve">primarily using </w:t>
      </w:r>
      <w:r w:rsidR="2D7AA812" w:rsidRPr="240C21BC">
        <w:rPr>
          <w:sz w:val="22"/>
          <w:szCs w:val="22"/>
        </w:rPr>
        <w:t xml:space="preserve">oil, coal, and gas </w:t>
      </w:r>
      <w:r w:rsidR="05E091E4" w:rsidRPr="240C21BC">
        <w:rPr>
          <w:sz w:val="22"/>
          <w:szCs w:val="22"/>
        </w:rPr>
        <w:t xml:space="preserve">as </w:t>
      </w:r>
      <w:r w:rsidR="46FF11C2" w:rsidRPr="240C21BC">
        <w:rPr>
          <w:sz w:val="22"/>
          <w:szCs w:val="22"/>
        </w:rPr>
        <w:t>fuel</w:t>
      </w:r>
      <w:r w:rsidR="7FCB6161" w:rsidRPr="240C21BC">
        <w:rPr>
          <w:sz w:val="22"/>
          <w:szCs w:val="22"/>
        </w:rPr>
        <w:t xml:space="preserve"> </w:t>
      </w:r>
      <w:r w:rsidR="12AFC750" w:rsidRPr="240C21BC">
        <w:rPr>
          <w:sz w:val="22"/>
          <w:szCs w:val="22"/>
        </w:rPr>
        <w:t>(Bhattacharya, Inekwe &amp; Sadorsky 2020)</w:t>
      </w:r>
      <w:r w:rsidR="264F8261" w:rsidRPr="240C21BC">
        <w:rPr>
          <w:sz w:val="22"/>
          <w:szCs w:val="22"/>
        </w:rPr>
        <w:t>.</w:t>
      </w:r>
      <w:r w:rsidR="2D7AA812" w:rsidRPr="240C21BC">
        <w:rPr>
          <w:sz w:val="22"/>
          <w:szCs w:val="22"/>
        </w:rPr>
        <w:t xml:space="preserve"> </w:t>
      </w:r>
      <w:r w:rsidR="4879A113" w:rsidRPr="240C21BC">
        <w:rPr>
          <w:sz w:val="22"/>
          <w:szCs w:val="22"/>
        </w:rPr>
        <w:t xml:space="preserve">Also, </w:t>
      </w:r>
      <w:r w:rsidR="08C3141A" w:rsidRPr="240C21BC">
        <w:rPr>
          <w:sz w:val="22"/>
          <w:szCs w:val="22"/>
        </w:rPr>
        <w:t>with oil price</w:t>
      </w:r>
      <w:r w:rsidR="09A80C9D" w:rsidRPr="240C21BC">
        <w:rPr>
          <w:sz w:val="22"/>
          <w:szCs w:val="22"/>
        </w:rPr>
        <w:t>s</w:t>
      </w:r>
      <w:r w:rsidR="08C3141A" w:rsidRPr="240C21BC">
        <w:rPr>
          <w:sz w:val="22"/>
          <w:szCs w:val="22"/>
        </w:rPr>
        <w:t xml:space="preserve"> increasing, this indicates that the cost to generate energy will also increase </w:t>
      </w:r>
      <w:r w:rsidR="25E06A90" w:rsidRPr="240C21BC">
        <w:rPr>
          <w:sz w:val="22"/>
          <w:szCs w:val="22"/>
        </w:rPr>
        <w:t>(Kpodar &amp; Liu 2022)</w:t>
      </w:r>
      <w:r w:rsidR="4879A113" w:rsidRPr="240C21BC">
        <w:rPr>
          <w:sz w:val="22"/>
          <w:szCs w:val="22"/>
        </w:rPr>
        <w:t xml:space="preserve">. </w:t>
      </w:r>
      <w:r w:rsidR="2D7AA812" w:rsidRPr="240C21BC">
        <w:rPr>
          <w:sz w:val="22"/>
          <w:szCs w:val="22"/>
        </w:rPr>
        <w:t xml:space="preserve">Therefore, </w:t>
      </w:r>
      <w:r w:rsidR="57039581" w:rsidRPr="240C21BC">
        <w:rPr>
          <w:sz w:val="22"/>
          <w:szCs w:val="22"/>
        </w:rPr>
        <w:t xml:space="preserve">profit </w:t>
      </w:r>
      <w:r w:rsidR="2D7AA812" w:rsidRPr="240C21BC">
        <w:rPr>
          <w:sz w:val="22"/>
          <w:szCs w:val="22"/>
        </w:rPr>
        <w:t>maximiz</w:t>
      </w:r>
      <w:r w:rsidR="7851DC74" w:rsidRPr="240C21BC">
        <w:rPr>
          <w:sz w:val="22"/>
          <w:szCs w:val="22"/>
        </w:rPr>
        <w:t xml:space="preserve">ation is achieved when </w:t>
      </w:r>
      <w:r w:rsidR="2D7AA812" w:rsidRPr="240C21BC">
        <w:rPr>
          <w:sz w:val="22"/>
          <w:szCs w:val="22"/>
        </w:rPr>
        <w:t xml:space="preserve">energy production </w:t>
      </w:r>
      <w:r w:rsidR="4DA837BD" w:rsidRPr="240C21BC">
        <w:rPr>
          <w:sz w:val="22"/>
          <w:szCs w:val="22"/>
        </w:rPr>
        <w:t xml:space="preserve">is </w:t>
      </w:r>
      <w:r w:rsidR="2D7AA812" w:rsidRPr="240C21BC">
        <w:rPr>
          <w:sz w:val="22"/>
          <w:szCs w:val="22"/>
        </w:rPr>
        <w:t xml:space="preserve">minimized to be near actual energy demand. </w:t>
      </w:r>
      <w:r w:rsidR="44F1A8B6" w:rsidRPr="240C21BC">
        <w:rPr>
          <w:sz w:val="22"/>
          <w:szCs w:val="22"/>
        </w:rPr>
        <w:t>Thus,</w:t>
      </w:r>
      <w:r w:rsidR="2D7AA812" w:rsidRPr="240C21BC">
        <w:rPr>
          <w:sz w:val="22"/>
          <w:szCs w:val="22"/>
        </w:rPr>
        <w:t xml:space="preserve"> if </w:t>
      </w:r>
      <w:r w:rsidR="007E30C6">
        <w:rPr>
          <w:sz w:val="22"/>
          <w:szCs w:val="22"/>
        </w:rPr>
        <w:t>electricity</w:t>
      </w:r>
      <w:r w:rsidR="2D7AA812" w:rsidRPr="240C21BC">
        <w:rPr>
          <w:sz w:val="22"/>
          <w:szCs w:val="22"/>
        </w:rPr>
        <w:t xml:space="preserve"> demand can be </w:t>
      </w:r>
      <w:r w:rsidR="1287A0E1" w:rsidRPr="240C21BC">
        <w:rPr>
          <w:sz w:val="22"/>
          <w:szCs w:val="22"/>
        </w:rPr>
        <w:t>modelled</w:t>
      </w:r>
      <w:r w:rsidR="2D7AA812" w:rsidRPr="240C21BC">
        <w:rPr>
          <w:sz w:val="22"/>
          <w:szCs w:val="22"/>
        </w:rPr>
        <w:t xml:space="preserve"> accurately, government and market bodies can then u</w:t>
      </w:r>
      <w:r w:rsidR="269A6596" w:rsidRPr="240C21BC">
        <w:rPr>
          <w:sz w:val="22"/>
          <w:szCs w:val="22"/>
        </w:rPr>
        <w:t xml:space="preserve">tilize </w:t>
      </w:r>
      <w:r w:rsidR="2D7AA812" w:rsidRPr="240C21BC">
        <w:rPr>
          <w:sz w:val="22"/>
          <w:szCs w:val="22"/>
        </w:rPr>
        <w:t xml:space="preserve">such information to tailor policies as well as </w:t>
      </w:r>
      <w:r w:rsidR="55C694F8" w:rsidRPr="240C21BC">
        <w:rPr>
          <w:sz w:val="22"/>
          <w:szCs w:val="22"/>
        </w:rPr>
        <w:t xml:space="preserve">optimize </w:t>
      </w:r>
      <w:r w:rsidR="2D7AA812" w:rsidRPr="240C21BC">
        <w:rPr>
          <w:sz w:val="22"/>
          <w:szCs w:val="22"/>
        </w:rPr>
        <w:t>pricing.</w:t>
      </w:r>
    </w:p>
    <w:p w14:paraId="2265FBB8" w14:textId="34E730D1" w:rsidR="1BC0FB96" w:rsidRDefault="7D8A4FB3" w:rsidP="240C21BC">
      <w:pPr>
        <w:pStyle w:val="Heading3"/>
        <w:rPr>
          <w:rFonts w:ascii="Arial" w:eastAsia="Arial" w:hAnsi="Arial" w:cs="Arial"/>
          <w:color w:val="000000" w:themeColor="text1"/>
        </w:rPr>
      </w:pPr>
      <w:r w:rsidRPr="240C21BC">
        <w:rPr>
          <w:sz w:val="28"/>
          <w:szCs w:val="28"/>
        </w:rPr>
        <w:t>Introduction</w:t>
      </w:r>
    </w:p>
    <w:p w14:paraId="5EDA5860" w14:textId="0C697B78" w:rsidR="6F55A9DF" w:rsidRDefault="6F55A9DF" w:rsidP="240C21BC">
      <w:pPr>
        <w:spacing w:after="0"/>
        <w:rPr>
          <w:rFonts w:eastAsiaTheme="minorEastAsia"/>
          <w:sz w:val="22"/>
          <w:szCs w:val="22"/>
        </w:rPr>
      </w:pPr>
      <w:r w:rsidRPr="240C21BC">
        <w:rPr>
          <w:rFonts w:eastAsiaTheme="minorEastAsia"/>
          <w:sz w:val="22"/>
          <w:szCs w:val="22"/>
        </w:rPr>
        <w:t xml:space="preserve">The aim of this project is to </w:t>
      </w:r>
      <w:r w:rsidR="3A4389B7" w:rsidRPr="240C21BC">
        <w:rPr>
          <w:rFonts w:eastAsiaTheme="minorEastAsia"/>
          <w:sz w:val="22"/>
          <w:szCs w:val="22"/>
        </w:rPr>
        <w:t xml:space="preserve">provide </w:t>
      </w:r>
      <w:r w:rsidR="73060AA6" w:rsidRPr="3EA3C262">
        <w:rPr>
          <w:rFonts w:eastAsiaTheme="minorEastAsia"/>
          <w:sz w:val="22"/>
          <w:szCs w:val="22"/>
        </w:rPr>
        <w:t xml:space="preserve">an </w:t>
      </w:r>
      <w:r w:rsidR="00466BA3">
        <w:rPr>
          <w:rFonts w:eastAsiaTheme="minorEastAsia"/>
          <w:sz w:val="22"/>
          <w:szCs w:val="22"/>
        </w:rPr>
        <w:t>electricity</w:t>
      </w:r>
      <w:r w:rsidR="3A4389B7" w:rsidRPr="240C21BC">
        <w:rPr>
          <w:rFonts w:eastAsiaTheme="minorEastAsia"/>
          <w:sz w:val="22"/>
          <w:szCs w:val="22"/>
        </w:rPr>
        <w:t xml:space="preserve"> </w:t>
      </w:r>
      <w:r w:rsidR="00E13F33">
        <w:rPr>
          <w:rFonts w:eastAsiaTheme="minorEastAsia"/>
          <w:sz w:val="22"/>
          <w:szCs w:val="22"/>
        </w:rPr>
        <w:t>generator</w:t>
      </w:r>
      <w:r w:rsidR="42E353F4" w:rsidRPr="240C21BC">
        <w:rPr>
          <w:rFonts w:eastAsiaTheme="minorEastAsia"/>
          <w:sz w:val="22"/>
          <w:szCs w:val="22"/>
        </w:rPr>
        <w:t xml:space="preserve"> </w:t>
      </w:r>
      <w:r w:rsidR="09653E7D" w:rsidRPr="2C526B8D">
        <w:rPr>
          <w:rFonts w:eastAsiaTheme="minorEastAsia"/>
          <w:sz w:val="22"/>
          <w:szCs w:val="22"/>
        </w:rPr>
        <w:t xml:space="preserve">client </w:t>
      </w:r>
      <w:r w:rsidR="42E353F4" w:rsidRPr="240C21BC">
        <w:rPr>
          <w:rFonts w:eastAsiaTheme="minorEastAsia"/>
          <w:sz w:val="22"/>
          <w:szCs w:val="22"/>
        </w:rPr>
        <w:t>with a</w:t>
      </w:r>
      <w:r w:rsidR="0059301E">
        <w:rPr>
          <w:rFonts w:eastAsiaTheme="minorEastAsia"/>
          <w:sz w:val="22"/>
          <w:szCs w:val="22"/>
        </w:rPr>
        <w:t xml:space="preserve"> rolling</w:t>
      </w:r>
      <w:r w:rsidR="42E353F4" w:rsidRPr="240C21BC">
        <w:rPr>
          <w:rFonts w:eastAsiaTheme="minorEastAsia"/>
          <w:sz w:val="22"/>
          <w:szCs w:val="22"/>
        </w:rPr>
        <w:t xml:space="preserve"> </w:t>
      </w:r>
      <w:r w:rsidR="0007419D">
        <w:rPr>
          <w:rFonts w:eastAsiaTheme="minorEastAsia"/>
          <w:sz w:val="22"/>
          <w:szCs w:val="22"/>
        </w:rPr>
        <w:t>1 day forward</w:t>
      </w:r>
      <w:r w:rsidR="42E353F4" w:rsidRPr="3ABC26AC">
        <w:rPr>
          <w:rFonts w:eastAsiaTheme="minorEastAsia"/>
          <w:sz w:val="22"/>
          <w:szCs w:val="22"/>
        </w:rPr>
        <w:t xml:space="preserve"> </w:t>
      </w:r>
      <w:r w:rsidR="00C77AE0">
        <w:rPr>
          <w:rFonts w:eastAsiaTheme="minorEastAsia"/>
          <w:sz w:val="22"/>
          <w:szCs w:val="22"/>
        </w:rPr>
        <w:t>demand</w:t>
      </w:r>
      <w:r w:rsidR="42E353F4" w:rsidRPr="240C21BC">
        <w:rPr>
          <w:rFonts w:eastAsiaTheme="minorEastAsia"/>
          <w:sz w:val="22"/>
          <w:szCs w:val="22"/>
        </w:rPr>
        <w:t xml:space="preserve"> forecast</w:t>
      </w:r>
      <w:r w:rsidR="00C77AE0">
        <w:rPr>
          <w:rFonts w:eastAsiaTheme="minorEastAsia"/>
          <w:sz w:val="22"/>
          <w:szCs w:val="22"/>
        </w:rPr>
        <w:t xml:space="preserve"> for the </w:t>
      </w:r>
      <w:r w:rsidR="0059301E">
        <w:rPr>
          <w:rFonts w:eastAsiaTheme="minorEastAsia"/>
          <w:sz w:val="22"/>
          <w:szCs w:val="22"/>
        </w:rPr>
        <w:t>NSW</w:t>
      </w:r>
      <w:r w:rsidR="00C77AE0">
        <w:rPr>
          <w:rFonts w:eastAsiaTheme="minorEastAsia"/>
          <w:sz w:val="22"/>
          <w:szCs w:val="22"/>
        </w:rPr>
        <w:t xml:space="preserve"> grid</w:t>
      </w:r>
      <w:r w:rsidR="42E353F4" w:rsidRPr="240C21BC">
        <w:rPr>
          <w:rFonts w:eastAsiaTheme="minorEastAsia"/>
          <w:sz w:val="22"/>
          <w:szCs w:val="22"/>
        </w:rPr>
        <w:t xml:space="preserve"> </w:t>
      </w:r>
      <w:r w:rsidR="305AD73F" w:rsidRPr="3ABC26AC">
        <w:rPr>
          <w:rFonts w:eastAsiaTheme="minorEastAsia"/>
          <w:sz w:val="22"/>
          <w:szCs w:val="22"/>
        </w:rPr>
        <w:t>at 30</w:t>
      </w:r>
      <w:r w:rsidR="305AD73F" w:rsidRPr="76EC520F">
        <w:rPr>
          <w:rFonts w:eastAsiaTheme="minorEastAsia"/>
          <w:sz w:val="22"/>
          <w:szCs w:val="22"/>
        </w:rPr>
        <w:t>-</w:t>
      </w:r>
      <w:r w:rsidR="305AD73F" w:rsidRPr="3ABC26AC">
        <w:rPr>
          <w:rFonts w:eastAsiaTheme="minorEastAsia"/>
          <w:sz w:val="22"/>
          <w:szCs w:val="22"/>
        </w:rPr>
        <w:t xml:space="preserve">minute </w:t>
      </w:r>
      <w:r w:rsidR="305AD73F" w:rsidRPr="76EC520F">
        <w:rPr>
          <w:rFonts w:eastAsiaTheme="minorEastAsia"/>
          <w:sz w:val="22"/>
          <w:szCs w:val="22"/>
        </w:rPr>
        <w:t xml:space="preserve">intervals </w:t>
      </w:r>
      <w:r w:rsidR="42E353F4" w:rsidRPr="76EC520F">
        <w:rPr>
          <w:rFonts w:eastAsiaTheme="minorEastAsia"/>
          <w:sz w:val="22"/>
          <w:szCs w:val="22"/>
        </w:rPr>
        <w:t>to</w:t>
      </w:r>
      <w:r w:rsidR="42E353F4" w:rsidRPr="3EA3C262">
        <w:rPr>
          <w:rFonts w:eastAsiaTheme="minorEastAsia"/>
          <w:sz w:val="22"/>
          <w:szCs w:val="22"/>
        </w:rPr>
        <w:t xml:space="preserve"> help minimise </w:t>
      </w:r>
      <w:r w:rsidR="009C35CF">
        <w:rPr>
          <w:rFonts w:eastAsiaTheme="minorEastAsia"/>
          <w:sz w:val="22"/>
          <w:szCs w:val="22"/>
        </w:rPr>
        <w:t xml:space="preserve">operational </w:t>
      </w:r>
      <w:r w:rsidR="42E353F4" w:rsidRPr="3EA3C262">
        <w:rPr>
          <w:rFonts w:eastAsiaTheme="minorEastAsia"/>
          <w:sz w:val="22"/>
          <w:szCs w:val="22"/>
        </w:rPr>
        <w:t>costs</w:t>
      </w:r>
      <w:r w:rsidR="060EFAE3" w:rsidRPr="2C526B8D">
        <w:rPr>
          <w:rFonts w:eastAsiaTheme="minorEastAsia"/>
          <w:sz w:val="22"/>
          <w:szCs w:val="22"/>
        </w:rPr>
        <w:t>, giving a competitive edge in pricing</w:t>
      </w:r>
      <w:r w:rsidR="42E353F4" w:rsidRPr="3EA3C262">
        <w:rPr>
          <w:rFonts w:eastAsiaTheme="minorEastAsia"/>
          <w:sz w:val="22"/>
          <w:szCs w:val="22"/>
        </w:rPr>
        <w:t xml:space="preserve"> </w:t>
      </w:r>
      <w:r w:rsidR="00C43E90">
        <w:rPr>
          <w:rFonts w:eastAsiaTheme="minorEastAsia"/>
          <w:sz w:val="22"/>
          <w:szCs w:val="22"/>
        </w:rPr>
        <w:t xml:space="preserve">which </w:t>
      </w:r>
      <w:r w:rsidR="002C7962">
        <w:rPr>
          <w:rFonts w:eastAsiaTheme="minorEastAsia"/>
          <w:sz w:val="22"/>
          <w:szCs w:val="22"/>
        </w:rPr>
        <w:t xml:space="preserve">will </w:t>
      </w:r>
      <w:r w:rsidR="00C43E90">
        <w:rPr>
          <w:rFonts w:eastAsiaTheme="minorEastAsia"/>
          <w:sz w:val="22"/>
          <w:szCs w:val="22"/>
        </w:rPr>
        <w:t>benefit it</w:t>
      </w:r>
      <w:r w:rsidR="00EB7272">
        <w:rPr>
          <w:rFonts w:eastAsiaTheme="minorEastAsia"/>
          <w:sz w:val="22"/>
          <w:szCs w:val="22"/>
        </w:rPr>
        <w:t>s</w:t>
      </w:r>
      <w:r w:rsidR="00C43E90">
        <w:rPr>
          <w:rFonts w:eastAsiaTheme="minorEastAsia"/>
          <w:sz w:val="22"/>
          <w:szCs w:val="22"/>
        </w:rPr>
        <w:t xml:space="preserve"> profitability </w:t>
      </w:r>
      <w:r w:rsidR="0076470D">
        <w:rPr>
          <w:rFonts w:eastAsiaTheme="minorEastAsia"/>
          <w:sz w:val="22"/>
          <w:szCs w:val="22"/>
        </w:rPr>
        <w:t>and flow down to</w:t>
      </w:r>
      <w:r w:rsidR="42E353F4" w:rsidRPr="3EA3C262">
        <w:rPr>
          <w:rFonts w:eastAsiaTheme="minorEastAsia"/>
          <w:sz w:val="22"/>
          <w:szCs w:val="22"/>
        </w:rPr>
        <w:t xml:space="preserve"> </w:t>
      </w:r>
      <w:r w:rsidR="060EFAE3" w:rsidRPr="2C526B8D">
        <w:rPr>
          <w:rFonts w:eastAsiaTheme="minorEastAsia"/>
          <w:sz w:val="22"/>
          <w:szCs w:val="22"/>
        </w:rPr>
        <w:t>low</w:t>
      </w:r>
      <w:r w:rsidR="00426DCB">
        <w:rPr>
          <w:rFonts w:eastAsiaTheme="minorEastAsia"/>
          <w:sz w:val="22"/>
          <w:szCs w:val="22"/>
        </w:rPr>
        <w:t xml:space="preserve">er </w:t>
      </w:r>
      <w:r w:rsidR="060EFAE3" w:rsidRPr="2C526B8D">
        <w:rPr>
          <w:rFonts w:eastAsiaTheme="minorEastAsia"/>
          <w:sz w:val="22"/>
          <w:szCs w:val="22"/>
        </w:rPr>
        <w:t>costs for</w:t>
      </w:r>
      <w:r w:rsidR="00426DCB">
        <w:rPr>
          <w:rFonts w:eastAsiaTheme="minorEastAsia"/>
          <w:sz w:val="22"/>
          <w:szCs w:val="22"/>
        </w:rPr>
        <w:t xml:space="preserve"> end</w:t>
      </w:r>
      <w:r w:rsidR="060EFAE3" w:rsidRPr="2C526B8D">
        <w:rPr>
          <w:rFonts w:eastAsiaTheme="minorEastAsia"/>
          <w:sz w:val="22"/>
          <w:szCs w:val="22"/>
        </w:rPr>
        <w:t xml:space="preserve"> consumer</w:t>
      </w:r>
      <w:r w:rsidR="002C2740">
        <w:rPr>
          <w:rFonts w:eastAsiaTheme="minorEastAsia"/>
          <w:sz w:val="22"/>
          <w:szCs w:val="22"/>
        </w:rPr>
        <w:t>s</w:t>
      </w:r>
      <w:r w:rsidR="060EFAE3" w:rsidRPr="2C526B8D">
        <w:rPr>
          <w:rFonts w:eastAsiaTheme="minorEastAsia"/>
          <w:sz w:val="22"/>
          <w:szCs w:val="22"/>
        </w:rPr>
        <w:t>.</w:t>
      </w:r>
    </w:p>
    <w:p w14:paraId="0495D1B9" w14:textId="77777777" w:rsidR="00442676" w:rsidRDefault="00442676" w:rsidP="240C21BC">
      <w:pPr>
        <w:spacing w:after="0"/>
        <w:rPr>
          <w:rFonts w:eastAsiaTheme="minorEastAsia"/>
          <w:sz w:val="22"/>
          <w:szCs w:val="22"/>
        </w:rPr>
      </w:pPr>
    </w:p>
    <w:p w14:paraId="60CDB705" w14:textId="7614A113" w:rsidR="274D20C2" w:rsidRDefault="3CEFE339" w:rsidP="1A8DC2F0">
      <w:pPr>
        <w:spacing w:after="0"/>
        <w:rPr>
          <w:rFonts w:eastAsiaTheme="minorEastAsia"/>
          <w:sz w:val="22"/>
          <w:szCs w:val="22"/>
        </w:rPr>
      </w:pPr>
      <w:r w:rsidRPr="1A8DC2F0">
        <w:rPr>
          <w:rFonts w:eastAsiaTheme="minorEastAsia"/>
          <w:sz w:val="22"/>
          <w:szCs w:val="22"/>
        </w:rPr>
        <w:t xml:space="preserve">In this scenario, it is </w:t>
      </w:r>
      <w:r w:rsidR="2934302F" w:rsidRPr="1A8DC2F0">
        <w:rPr>
          <w:rFonts w:eastAsiaTheme="minorEastAsia"/>
          <w:sz w:val="22"/>
          <w:szCs w:val="22"/>
        </w:rPr>
        <w:t xml:space="preserve">important </w:t>
      </w:r>
      <w:r w:rsidRPr="1A8DC2F0">
        <w:rPr>
          <w:rFonts w:eastAsiaTheme="minorEastAsia"/>
          <w:sz w:val="22"/>
          <w:szCs w:val="22"/>
        </w:rPr>
        <w:t xml:space="preserve">for an </w:t>
      </w:r>
      <w:r w:rsidR="00EB7272" w:rsidRPr="1A8DC2F0">
        <w:rPr>
          <w:rFonts w:eastAsiaTheme="minorEastAsia"/>
          <w:sz w:val="22"/>
          <w:szCs w:val="22"/>
        </w:rPr>
        <w:t>electricity</w:t>
      </w:r>
      <w:r w:rsidRPr="1A8DC2F0">
        <w:rPr>
          <w:rFonts w:eastAsiaTheme="minorEastAsia"/>
          <w:sz w:val="22"/>
          <w:szCs w:val="22"/>
        </w:rPr>
        <w:t xml:space="preserve"> </w:t>
      </w:r>
      <w:r w:rsidR="00444257" w:rsidRPr="1A8DC2F0">
        <w:rPr>
          <w:rFonts w:eastAsiaTheme="minorEastAsia"/>
          <w:sz w:val="22"/>
          <w:szCs w:val="22"/>
        </w:rPr>
        <w:t>supplier</w:t>
      </w:r>
      <w:r w:rsidRPr="1A8DC2F0">
        <w:rPr>
          <w:rFonts w:eastAsiaTheme="minorEastAsia"/>
          <w:sz w:val="22"/>
          <w:szCs w:val="22"/>
        </w:rPr>
        <w:t xml:space="preserve"> to be able to estimate how much </w:t>
      </w:r>
      <w:r w:rsidR="00EB7272" w:rsidRPr="1A8DC2F0">
        <w:rPr>
          <w:rFonts w:eastAsiaTheme="minorEastAsia"/>
          <w:sz w:val="22"/>
          <w:szCs w:val="22"/>
        </w:rPr>
        <w:t>electricity</w:t>
      </w:r>
      <w:r w:rsidRPr="1A8DC2F0">
        <w:rPr>
          <w:rFonts w:eastAsiaTheme="minorEastAsia"/>
          <w:sz w:val="22"/>
          <w:szCs w:val="22"/>
        </w:rPr>
        <w:t xml:space="preserve"> </w:t>
      </w:r>
      <w:r w:rsidR="000161A6" w:rsidRPr="1A8DC2F0">
        <w:rPr>
          <w:rFonts w:eastAsiaTheme="minorEastAsia"/>
          <w:sz w:val="22"/>
          <w:szCs w:val="22"/>
        </w:rPr>
        <w:t>is required</w:t>
      </w:r>
      <w:r w:rsidR="00EB7272" w:rsidRPr="1A8DC2F0">
        <w:rPr>
          <w:rFonts w:eastAsiaTheme="minorEastAsia"/>
          <w:sz w:val="22"/>
          <w:szCs w:val="22"/>
        </w:rPr>
        <w:t xml:space="preserve"> </w:t>
      </w:r>
      <w:r w:rsidR="001604A4" w:rsidRPr="1A8DC2F0">
        <w:rPr>
          <w:rFonts w:eastAsiaTheme="minorEastAsia"/>
          <w:sz w:val="22"/>
          <w:szCs w:val="22"/>
        </w:rPr>
        <w:t xml:space="preserve">by the grid so that it can </w:t>
      </w:r>
      <w:r w:rsidR="00444D42" w:rsidRPr="1A8DC2F0">
        <w:rPr>
          <w:rFonts w:eastAsiaTheme="minorEastAsia"/>
          <w:sz w:val="22"/>
          <w:szCs w:val="22"/>
        </w:rPr>
        <w:t>strategically plan generation</w:t>
      </w:r>
      <w:r w:rsidR="005C20B1" w:rsidRPr="1A8DC2F0">
        <w:rPr>
          <w:rFonts w:eastAsiaTheme="minorEastAsia"/>
          <w:sz w:val="22"/>
          <w:szCs w:val="22"/>
        </w:rPr>
        <w:t xml:space="preserve"> output </w:t>
      </w:r>
      <w:r w:rsidR="008B486A" w:rsidRPr="1A8DC2F0">
        <w:rPr>
          <w:rFonts w:eastAsiaTheme="minorEastAsia"/>
          <w:sz w:val="22"/>
          <w:szCs w:val="22"/>
        </w:rPr>
        <w:t xml:space="preserve">to minimise </w:t>
      </w:r>
      <w:r w:rsidR="00D04FA4" w:rsidRPr="1A8DC2F0">
        <w:rPr>
          <w:rFonts w:eastAsiaTheme="minorEastAsia"/>
          <w:sz w:val="22"/>
          <w:szCs w:val="22"/>
        </w:rPr>
        <w:t>its</w:t>
      </w:r>
      <w:r w:rsidR="00CA65F8" w:rsidRPr="1A8DC2F0">
        <w:rPr>
          <w:rFonts w:eastAsiaTheme="minorEastAsia"/>
          <w:sz w:val="22"/>
          <w:szCs w:val="22"/>
        </w:rPr>
        <w:t xml:space="preserve"> startup and shut down costs and</w:t>
      </w:r>
      <w:r w:rsidR="002D2651" w:rsidRPr="1A8DC2F0">
        <w:rPr>
          <w:rFonts w:eastAsiaTheme="minorEastAsia"/>
          <w:sz w:val="22"/>
          <w:szCs w:val="22"/>
        </w:rPr>
        <w:t xml:space="preserve"> maximise profit.</w:t>
      </w:r>
      <w:r w:rsidR="00466369" w:rsidRPr="1A8DC2F0">
        <w:rPr>
          <w:rFonts w:eastAsiaTheme="minorEastAsia"/>
          <w:sz w:val="22"/>
          <w:szCs w:val="22"/>
        </w:rPr>
        <w:t xml:space="preserve"> Times of high load requirement in </w:t>
      </w:r>
      <w:r w:rsidR="002A3019" w:rsidRPr="1A8DC2F0">
        <w:rPr>
          <w:rFonts w:eastAsiaTheme="minorEastAsia"/>
          <w:sz w:val="22"/>
          <w:szCs w:val="22"/>
        </w:rPr>
        <w:t>the grid</w:t>
      </w:r>
      <w:r w:rsidR="00466369" w:rsidRPr="1A8DC2F0">
        <w:rPr>
          <w:rFonts w:eastAsiaTheme="minorEastAsia"/>
          <w:sz w:val="22"/>
          <w:szCs w:val="22"/>
        </w:rPr>
        <w:t xml:space="preserve"> inevitable lead to higher </w:t>
      </w:r>
      <w:r w:rsidR="002A3019" w:rsidRPr="1A8DC2F0">
        <w:rPr>
          <w:rFonts w:eastAsiaTheme="minorEastAsia"/>
          <w:sz w:val="22"/>
          <w:szCs w:val="22"/>
        </w:rPr>
        <w:t>spot prices</w:t>
      </w:r>
      <w:r w:rsidR="00193815" w:rsidRPr="1A8DC2F0">
        <w:rPr>
          <w:rFonts w:eastAsiaTheme="minorEastAsia"/>
          <w:sz w:val="22"/>
          <w:szCs w:val="22"/>
        </w:rPr>
        <w:t>, so it is in the interests of a</w:t>
      </w:r>
      <w:r w:rsidR="009F57EF" w:rsidRPr="1A8DC2F0">
        <w:rPr>
          <w:rFonts w:eastAsiaTheme="minorEastAsia"/>
          <w:sz w:val="22"/>
          <w:szCs w:val="22"/>
        </w:rPr>
        <w:t>n</w:t>
      </w:r>
      <w:r w:rsidR="00193815" w:rsidRPr="1A8DC2F0">
        <w:rPr>
          <w:rFonts w:eastAsiaTheme="minorEastAsia"/>
          <w:sz w:val="22"/>
          <w:szCs w:val="22"/>
        </w:rPr>
        <w:t xml:space="preserve"> electricity supplier to </w:t>
      </w:r>
      <w:r w:rsidR="009F57EF" w:rsidRPr="1A8DC2F0">
        <w:rPr>
          <w:rFonts w:eastAsiaTheme="minorEastAsia"/>
          <w:sz w:val="22"/>
          <w:szCs w:val="22"/>
        </w:rPr>
        <w:t xml:space="preserve">be able to </w:t>
      </w:r>
      <w:r w:rsidR="00AB2954" w:rsidRPr="1A8DC2F0">
        <w:rPr>
          <w:rFonts w:eastAsiaTheme="minorEastAsia"/>
          <w:sz w:val="22"/>
          <w:szCs w:val="22"/>
        </w:rPr>
        <w:t>accurately forecast and</w:t>
      </w:r>
      <w:r w:rsidR="003B53CB" w:rsidRPr="1A8DC2F0">
        <w:rPr>
          <w:rFonts w:eastAsiaTheme="minorEastAsia"/>
          <w:sz w:val="22"/>
          <w:szCs w:val="22"/>
        </w:rPr>
        <w:t xml:space="preserve"> capitalise on such situations</w:t>
      </w:r>
      <w:r w:rsidR="00BA21FC" w:rsidRPr="1A8DC2F0">
        <w:rPr>
          <w:rFonts w:eastAsiaTheme="minorEastAsia"/>
          <w:sz w:val="22"/>
          <w:szCs w:val="22"/>
        </w:rPr>
        <w:t>, inline with its operation</w:t>
      </w:r>
      <w:r w:rsidR="00085875" w:rsidRPr="1A8DC2F0">
        <w:rPr>
          <w:rFonts w:eastAsiaTheme="minorEastAsia"/>
          <w:sz w:val="22"/>
          <w:szCs w:val="22"/>
        </w:rPr>
        <w:t>al</w:t>
      </w:r>
      <w:r w:rsidR="00BA21FC" w:rsidRPr="1A8DC2F0">
        <w:rPr>
          <w:rFonts w:eastAsiaTheme="minorEastAsia"/>
          <w:sz w:val="22"/>
          <w:szCs w:val="22"/>
        </w:rPr>
        <w:t xml:space="preserve"> constraints (startup </w:t>
      </w:r>
      <w:r w:rsidR="004B36E0" w:rsidRPr="1A8DC2F0">
        <w:rPr>
          <w:rFonts w:eastAsiaTheme="minorEastAsia"/>
          <w:sz w:val="22"/>
          <w:szCs w:val="22"/>
        </w:rPr>
        <w:t xml:space="preserve">and shutdown </w:t>
      </w:r>
      <w:r w:rsidR="00BA21FC" w:rsidRPr="1A8DC2F0">
        <w:rPr>
          <w:rFonts w:eastAsiaTheme="minorEastAsia"/>
          <w:sz w:val="22"/>
          <w:szCs w:val="22"/>
        </w:rPr>
        <w:t xml:space="preserve">times, </w:t>
      </w:r>
      <w:r w:rsidR="005E02E4" w:rsidRPr="1A8DC2F0">
        <w:rPr>
          <w:rFonts w:eastAsiaTheme="minorEastAsia"/>
          <w:sz w:val="22"/>
          <w:szCs w:val="22"/>
        </w:rPr>
        <w:t>maintenance requirements)</w:t>
      </w:r>
      <w:r w:rsidR="003B53CB" w:rsidRPr="1A8DC2F0">
        <w:rPr>
          <w:rFonts w:eastAsiaTheme="minorEastAsia"/>
          <w:sz w:val="22"/>
          <w:szCs w:val="22"/>
        </w:rPr>
        <w:t xml:space="preserve">. </w:t>
      </w:r>
      <w:r w:rsidR="003B7360" w:rsidRPr="1A8DC2F0">
        <w:rPr>
          <w:rFonts w:eastAsiaTheme="minorEastAsia"/>
          <w:sz w:val="22"/>
          <w:szCs w:val="22"/>
        </w:rPr>
        <w:t>While a</w:t>
      </w:r>
      <w:r w:rsidR="00AC7803" w:rsidRPr="1A8DC2F0">
        <w:rPr>
          <w:rFonts w:eastAsiaTheme="minorEastAsia"/>
          <w:sz w:val="22"/>
          <w:szCs w:val="22"/>
        </w:rPr>
        <w:t>n</w:t>
      </w:r>
      <w:r w:rsidR="00AC0737" w:rsidRPr="1A8DC2F0">
        <w:rPr>
          <w:rFonts w:eastAsiaTheme="minorEastAsia"/>
          <w:sz w:val="22"/>
          <w:szCs w:val="22"/>
        </w:rPr>
        <w:t xml:space="preserve"> electricity demand</w:t>
      </w:r>
      <w:r w:rsidR="003B7360" w:rsidRPr="1A8DC2F0">
        <w:rPr>
          <w:rFonts w:eastAsiaTheme="minorEastAsia"/>
          <w:sz w:val="22"/>
          <w:szCs w:val="22"/>
        </w:rPr>
        <w:t xml:space="preserve"> forecast is already generated </w:t>
      </w:r>
      <w:r w:rsidR="00277683" w:rsidRPr="1A8DC2F0">
        <w:rPr>
          <w:rFonts w:eastAsiaTheme="minorEastAsia"/>
          <w:sz w:val="22"/>
          <w:szCs w:val="22"/>
        </w:rPr>
        <w:t xml:space="preserve">by the </w:t>
      </w:r>
      <w:r w:rsidR="00FE7B18" w:rsidRPr="1A8DC2F0">
        <w:rPr>
          <w:sz w:val="22"/>
          <w:szCs w:val="22"/>
        </w:rPr>
        <w:t>Australian Energy Market Operator</w:t>
      </w:r>
      <w:r w:rsidR="00442C5B" w:rsidRPr="1A8DC2F0">
        <w:rPr>
          <w:sz w:val="22"/>
          <w:szCs w:val="22"/>
        </w:rPr>
        <w:t xml:space="preserve"> (AEMO)</w:t>
      </w:r>
      <w:r w:rsidR="00277683" w:rsidRPr="1A8DC2F0">
        <w:rPr>
          <w:rFonts w:eastAsiaTheme="minorEastAsia"/>
          <w:sz w:val="22"/>
          <w:szCs w:val="22"/>
        </w:rPr>
        <w:t xml:space="preserve"> </w:t>
      </w:r>
      <w:r w:rsidR="00FE7B18" w:rsidRPr="1A8DC2F0">
        <w:rPr>
          <w:sz w:val="22"/>
          <w:szCs w:val="22"/>
        </w:rPr>
        <w:t>(AEMO 2023)</w:t>
      </w:r>
      <w:r w:rsidR="0034199A" w:rsidRPr="1A8DC2F0">
        <w:rPr>
          <w:sz w:val="22"/>
          <w:szCs w:val="22"/>
        </w:rPr>
        <w:t xml:space="preserve"> for participants in the grid</w:t>
      </w:r>
      <w:r w:rsidR="00FE7B18" w:rsidRPr="1A8DC2F0">
        <w:rPr>
          <w:sz w:val="22"/>
          <w:szCs w:val="22"/>
        </w:rPr>
        <w:t>,</w:t>
      </w:r>
      <w:r w:rsidR="6BFF889A" w:rsidRPr="1A8DC2F0">
        <w:rPr>
          <w:rFonts w:eastAsiaTheme="minorEastAsia"/>
          <w:sz w:val="22"/>
          <w:szCs w:val="22"/>
        </w:rPr>
        <w:t xml:space="preserve"> this analysis </w:t>
      </w:r>
      <w:r w:rsidR="00496749" w:rsidRPr="1A8DC2F0">
        <w:rPr>
          <w:rFonts w:eastAsiaTheme="minorEastAsia"/>
          <w:sz w:val="22"/>
          <w:szCs w:val="22"/>
        </w:rPr>
        <w:t>aims to</w:t>
      </w:r>
      <w:r w:rsidR="6BFF889A" w:rsidRPr="1A8DC2F0">
        <w:rPr>
          <w:rFonts w:eastAsiaTheme="minorEastAsia"/>
          <w:sz w:val="22"/>
          <w:szCs w:val="22"/>
        </w:rPr>
        <w:t xml:space="preserve"> create a </w:t>
      </w:r>
      <w:r w:rsidR="0045230E" w:rsidRPr="1A8DC2F0">
        <w:rPr>
          <w:rFonts w:eastAsiaTheme="minorEastAsia"/>
          <w:sz w:val="22"/>
          <w:szCs w:val="22"/>
        </w:rPr>
        <w:t>forecasting model</w:t>
      </w:r>
      <w:r w:rsidR="6BFF889A" w:rsidRPr="1A8DC2F0">
        <w:rPr>
          <w:rFonts w:eastAsiaTheme="minorEastAsia"/>
          <w:sz w:val="22"/>
          <w:szCs w:val="22"/>
        </w:rPr>
        <w:t xml:space="preserve"> that </w:t>
      </w:r>
      <w:r w:rsidR="00DD7855" w:rsidRPr="1A8DC2F0">
        <w:rPr>
          <w:rFonts w:eastAsiaTheme="minorEastAsia"/>
          <w:sz w:val="22"/>
          <w:szCs w:val="22"/>
        </w:rPr>
        <w:t xml:space="preserve">will outperform </w:t>
      </w:r>
      <w:r w:rsidR="00442C5B" w:rsidRPr="1A8DC2F0">
        <w:rPr>
          <w:rFonts w:eastAsiaTheme="minorEastAsia"/>
          <w:sz w:val="22"/>
          <w:szCs w:val="22"/>
        </w:rPr>
        <w:t>A</w:t>
      </w:r>
      <w:r w:rsidR="00442676" w:rsidRPr="1A8DC2F0">
        <w:rPr>
          <w:rFonts w:eastAsiaTheme="minorEastAsia"/>
          <w:sz w:val="22"/>
          <w:szCs w:val="22"/>
        </w:rPr>
        <w:t xml:space="preserve">EMO’s </w:t>
      </w:r>
      <w:r w:rsidR="00AC0737" w:rsidRPr="1A8DC2F0">
        <w:rPr>
          <w:rFonts w:eastAsiaTheme="minorEastAsia"/>
          <w:sz w:val="22"/>
          <w:szCs w:val="22"/>
        </w:rPr>
        <w:t>demand</w:t>
      </w:r>
      <w:r w:rsidR="00442676" w:rsidRPr="1A8DC2F0">
        <w:rPr>
          <w:rFonts w:eastAsiaTheme="minorEastAsia"/>
          <w:sz w:val="22"/>
          <w:szCs w:val="22"/>
        </w:rPr>
        <w:t xml:space="preserve"> forecast,</w:t>
      </w:r>
      <w:r w:rsidR="002F15F2" w:rsidRPr="1A8DC2F0">
        <w:rPr>
          <w:rFonts w:eastAsiaTheme="minorEastAsia"/>
          <w:sz w:val="22"/>
          <w:szCs w:val="22"/>
        </w:rPr>
        <w:t xml:space="preserve"> allowing a supplier</w:t>
      </w:r>
      <w:r w:rsidR="00DF69A4" w:rsidRPr="1A8DC2F0">
        <w:rPr>
          <w:rFonts w:eastAsiaTheme="minorEastAsia"/>
          <w:sz w:val="22"/>
          <w:szCs w:val="22"/>
        </w:rPr>
        <w:t xml:space="preserve"> to take advantage</w:t>
      </w:r>
      <w:r w:rsidR="00207894" w:rsidRPr="1A8DC2F0">
        <w:rPr>
          <w:rFonts w:eastAsiaTheme="minorEastAsia"/>
          <w:sz w:val="22"/>
          <w:szCs w:val="22"/>
        </w:rPr>
        <w:t xml:space="preserve"> </w:t>
      </w:r>
      <w:r w:rsidR="0082154E" w:rsidRPr="1A8DC2F0">
        <w:rPr>
          <w:rFonts w:eastAsiaTheme="minorEastAsia"/>
          <w:sz w:val="22"/>
          <w:szCs w:val="22"/>
        </w:rPr>
        <w:t xml:space="preserve">of </w:t>
      </w:r>
      <w:r w:rsidR="00207894" w:rsidRPr="1A8DC2F0">
        <w:rPr>
          <w:rFonts w:eastAsiaTheme="minorEastAsia"/>
          <w:sz w:val="22"/>
          <w:szCs w:val="22"/>
        </w:rPr>
        <w:t xml:space="preserve">potential </w:t>
      </w:r>
      <w:r w:rsidR="0082154E" w:rsidRPr="1A8DC2F0">
        <w:rPr>
          <w:rFonts w:eastAsiaTheme="minorEastAsia"/>
          <w:sz w:val="22"/>
          <w:szCs w:val="22"/>
        </w:rPr>
        <w:t>misalignment in AEMO’s forecast to actual load demand.</w:t>
      </w:r>
      <w:r w:rsidR="00DF69A4" w:rsidRPr="1A8DC2F0">
        <w:rPr>
          <w:rFonts w:eastAsiaTheme="minorEastAsia"/>
          <w:sz w:val="22"/>
          <w:szCs w:val="22"/>
        </w:rPr>
        <w:t xml:space="preserve"> </w:t>
      </w:r>
      <w:r w:rsidR="002E246D" w:rsidRPr="1A8DC2F0">
        <w:rPr>
          <w:rFonts w:eastAsiaTheme="minorEastAsia"/>
          <w:sz w:val="22"/>
          <w:szCs w:val="22"/>
        </w:rPr>
        <w:t xml:space="preserve">The model will </w:t>
      </w:r>
      <w:r w:rsidR="55D03757" w:rsidRPr="1A8DC2F0">
        <w:rPr>
          <w:rFonts w:eastAsiaTheme="minorEastAsia"/>
          <w:sz w:val="22"/>
          <w:szCs w:val="22"/>
        </w:rPr>
        <w:t>leverag</w:t>
      </w:r>
      <w:r w:rsidR="002E246D" w:rsidRPr="1A8DC2F0">
        <w:rPr>
          <w:rFonts w:eastAsiaTheme="minorEastAsia"/>
          <w:sz w:val="22"/>
          <w:szCs w:val="22"/>
        </w:rPr>
        <w:t>e</w:t>
      </w:r>
      <w:r w:rsidR="55D03757" w:rsidRPr="1A8DC2F0">
        <w:rPr>
          <w:rFonts w:eastAsiaTheme="minorEastAsia"/>
          <w:sz w:val="22"/>
          <w:szCs w:val="22"/>
        </w:rPr>
        <w:t xml:space="preserve"> </w:t>
      </w:r>
      <w:r w:rsidR="002E246D" w:rsidRPr="1A8DC2F0">
        <w:rPr>
          <w:rFonts w:eastAsiaTheme="minorEastAsia"/>
          <w:sz w:val="22"/>
          <w:szCs w:val="22"/>
        </w:rPr>
        <w:t xml:space="preserve">novel </w:t>
      </w:r>
      <w:r w:rsidR="0068630F" w:rsidRPr="1A8DC2F0">
        <w:rPr>
          <w:rFonts w:eastAsiaTheme="minorEastAsia"/>
          <w:sz w:val="22"/>
          <w:szCs w:val="22"/>
        </w:rPr>
        <w:t>machine learning techniques</w:t>
      </w:r>
      <w:r w:rsidR="55D03757" w:rsidRPr="1A8DC2F0">
        <w:rPr>
          <w:rFonts w:eastAsiaTheme="minorEastAsia"/>
          <w:sz w:val="22"/>
          <w:szCs w:val="22"/>
        </w:rPr>
        <w:t xml:space="preserve"> </w:t>
      </w:r>
      <w:r w:rsidR="00FB4500" w:rsidRPr="1A8DC2F0">
        <w:rPr>
          <w:rFonts w:eastAsiaTheme="minorEastAsia"/>
          <w:sz w:val="22"/>
          <w:szCs w:val="22"/>
        </w:rPr>
        <w:t xml:space="preserve">such as Support Vector Machines </w:t>
      </w:r>
      <w:r w:rsidR="55D03757" w:rsidRPr="1A8DC2F0">
        <w:rPr>
          <w:rFonts w:eastAsiaTheme="minorEastAsia"/>
          <w:sz w:val="22"/>
          <w:szCs w:val="22"/>
        </w:rPr>
        <w:t>to</w:t>
      </w:r>
      <w:r w:rsidR="00E51723" w:rsidRPr="1A8DC2F0">
        <w:rPr>
          <w:rFonts w:eastAsiaTheme="minorEastAsia"/>
          <w:sz w:val="22"/>
          <w:szCs w:val="22"/>
        </w:rPr>
        <w:t xml:space="preserve"> capture the complex non linear </w:t>
      </w:r>
      <w:r w:rsidR="00D14DE8" w:rsidRPr="1A8DC2F0">
        <w:rPr>
          <w:rFonts w:eastAsiaTheme="minorEastAsia"/>
          <w:sz w:val="22"/>
          <w:szCs w:val="22"/>
        </w:rPr>
        <w:t xml:space="preserve">relationships in the </w:t>
      </w:r>
      <w:r w:rsidR="004918B9" w:rsidRPr="1A8DC2F0">
        <w:rPr>
          <w:rFonts w:eastAsiaTheme="minorEastAsia"/>
          <w:sz w:val="22"/>
          <w:szCs w:val="22"/>
        </w:rPr>
        <w:t>electricity demand time series</w:t>
      </w:r>
      <w:r w:rsidR="00503627" w:rsidRPr="1A8DC2F0">
        <w:rPr>
          <w:rFonts w:eastAsiaTheme="minorEastAsia"/>
          <w:sz w:val="22"/>
          <w:szCs w:val="22"/>
        </w:rPr>
        <w:t xml:space="preserve"> to forecast </w:t>
      </w:r>
      <w:r w:rsidR="006A674B" w:rsidRPr="1A8DC2F0">
        <w:rPr>
          <w:rFonts w:eastAsiaTheme="minorEastAsia"/>
          <w:sz w:val="22"/>
          <w:szCs w:val="22"/>
        </w:rPr>
        <w:t>rolling 1 day forward</w:t>
      </w:r>
      <w:r w:rsidR="007766D2" w:rsidRPr="1A8DC2F0">
        <w:rPr>
          <w:rFonts w:eastAsiaTheme="minorEastAsia"/>
          <w:sz w:val="22"/>
          <w:szCs w:val="22"/>
        </w:rPr>
        <w:t xml:space="preserve"> </w:t>
      </w:r>
      <w:r w:rsidR="0052334C" w:rsidRPr="1A8DC2F0">
        <w:rPr>
          <w:rFonts w:eastAsiaTheme="minorEastAsia"/>
          <w:sz w:val="22"/>
          <w:szCs w:val="22"/>
        </w:rPr>
        <w:t xml:space="preserve">NSW </w:t>
      </w:r>
      <w:r w:rsidR="006A674B" w:rsidRPr="1A8DC2F0">
        <w:rPr>
          <w:rFonts w:eastAsiaTheme="minorEastAsia"/>
          <w:sz w:val="22"/>
          <w:szCs w:val="22"/>
        </w:rPr>
        <w:t>electricity demand</w:t>
      </w:r>
      <w:r w:rsidR="0052334C" w:rsidRPr="1A8DC2F0">
        <w:rPr>
          <w:rFonts w:eastAsiaTheme="minorEastAsia"/>
          <w:sz w:val="22"/>
          <w:szCs w:val="22"/>
        </w:rPr>
        <w:t xml:space="preserve"> at half-hourly intervals</w:t>
      </w:r>
      <w:r w:rsidR="004918B9" w:rsidRPr="1A8DC2F0">
        <w:rPr>
          <w:rFonts w:eastAsiaTheme="minorEastAsia"/>
          <w:sz w:val="22"/>
          <w:szCs w:val="22"/>
        </w:rPr>
        <w:t>.</w:t>
      </w:r>
    </w:p>
    <w:p w14:paraId="1C558C04" w14:textId="3869B1F5" w:rsidR="3E383F2B" w:rsidRPr="00442676" w:rsidRDefault="00442676" w:rsidP="1A8DC2F0">
      <w:pPr>
        <w:spacing w:after="0"/>
        <w:rPr>
          <w:rFonts w:eastAsiaTheme="minorEastAsia"/>
          <w:strike/>
          <w:sz w:val="22"/>
          <w:szCs w:val="22"/>
        </w:rPr>
      </w:pPr>
      <w:r w:rsidRPr="1A8DC2F0">
        <w:rPr>
          <w:rFonts w:eastAsiaTheme="minorEastAsia"/>
          <w:strike/>
          <w:sz w:val="22"/>
          <w:szCs w:val="22"/>
        </w:rPr>
        <w:t xml:space="preserve"> </w:t>
      </w:r>
    </w:p>
    <w:p w14:paraId="250D0459" w14:textId="313636F9" w:rsidR="0DD00899" w:rsidRPr="005462FD" w:rsidRDefault="748EE7E4" w:rsidP="1A8DC2F0">
      <w:pPr>
        <w:spacing w:after="0"/>
        <w:rPr>
          <w:rFonts w:eastAsiaTheme="minorEastAsia"/>
          <w:color w:val="000000" w:themeColor="text1"/>
          <w:sz w:val="22"/>
          <w:szCs w:val="22"/>
        </w:rPr>
      </w:pPr>
      <w:r w:rsidRPr="1A8DC2F0">
        <w:rPr>
          <w:rFonts w:eastAsiaTheme="minorEastAsia"/>
          <w:sz w:val="22"/>
          <w:szCs w:val="22"/>
        </w:rPr>
        <w:t>In this analysis, t</w:t>
      </w:r>
      <w:r w:rsidR="2D7AA812" w:rsidRPr="1A8DC2F0">
        <w:rPr>
          <w:rFonts w:eastAsiaTheme="minorEastAsia"/>
          <w:sz w:val="22"/>
          <w:szCs w:val="22"/>
        </w:rPr>
        <w:t>he key variables of interest will be temperature, historical energy demand, historical energy forecast</w:t>
      </w:r>
      <w:r w:rsidR="3801C1A8" w:rsidRPr="1A8DC2F0">
        <w:rPr>
          <w:rFonts w:eastAsiaTheme="minorEastAsia"/>
          <w:sz w:val="22"/>
          <w:szCs w:val="22"/>
        </w:rPr>
        <w:t>, seasonality, time of day</w:t>
      </w:r>
      <w:r w:rsidR="07EA6349" w:rsidRPr="1A8DC2F0">
        <w:rPr>
          <w:rFonts w:eastAsiaTheme="minorEastAsia"/>
          <w:sz w:val="22"/>
          <w:szCs w:val="22"/>
        </w:rPr>
        <w:t>, and meteorology data</w:t>
      </w:r>
      <w:r w:rsidR="50E64DD3" w:rsidRPr="1A8DC2F0">
        <w:rPr>
          <w:rFonts w:eastAsiaTheme="minorEastAsia"/>
          <w:sz w:val="22"/>
          <w:szCs w:val="22"/>
        </w:rPr>
        <w:t xml:space="preserve"> such as weather condition and humidity</w:t>
      </w:r>
      <w:r w:rsidR="492B9578" w:rsidRPr="1A8DC2F0">
        <w:rPr>
          <w:rFonts w:eastAsiaTheme="minorEastAsia"/>
          <w:sz w:val="22"/>
          <w:szCs w:val="22"/>
        </w:rPr>
        <w:t xml:space="preserve"> (Liu et al. 2021)</w:t>
      </w:r>
      <w:r w:rsidR="2D7AA812" w:rsidRPr="1A8DC2F0">
        <w:rPr>
          <w:rFonts w:eastAsiaTheme="minorEastAsia"/>
          <w:sz w:val="22"/>
          <w:szCs w:val="22"/>
        </w:rPr>
        <w:t>.</w:t>
      </w:r>
      <w:r w:rsidR="63BFEB6F" w:rsidRPr="1A8DC2F0">
        <w:rPr>
          <w:rFonts w:eastAsiaTheme="minorEastAsia"/>
          <w:sz w:val="22"/>
          <w:szCs w:val="22"/>
        </w:rPr>
        <w:t xml:space="preserve"> Transformations will be made to the variables to ensure </w:t>
      </w:r>
      <w:r w:rsidR="1B8CD82D" w:rsidRPr="1A8DC2F0">
        <w:rPr>
          <w:rFonts w:eastAsiaTheme="minorEastAsia"/>
          <w:sz w:val="22"/>
          <w:szCs w:val="22"/>
        </w:rPr>
        <w:t xml:space="preserve">data </w:t>
      </w:r>
      <w:r w:rsidR="385780A7" w:rsidRPr="1A8DC2F0">
        <w:rPr>
          <w:rFonts w:eastAsiaTheme="minorEastAsia"/>
          <w:sz w:val="22"/>
          <w:szCs w:val="22"/>
        </w:rPr>
        <w:t>u</w:t>
      </w:r>
      <w:r w:rsidR="1B8CD82D" w:rsidRPr="1A8DC2F0">
        <w:rPr>
          <w:rFonts w:eastAsiaTheme="minorEastAsia"/>
          <w:sz w:val="22"/>
          <w:szCs w:val="22"/>
        </w:rPr>
        <w:t>sed will be</w:t>
      </w:r>
      <w:r w:rsidR="63BFEB6F" w:rsidRPr="1A8DC2F0">
        <w:rPr>
          <w:rFonts w:eastAsiaTheme="minorEastAsia"/>
          <w:sz w:val="22"/>
          <w:szCs w:val="22"/>
        </w:rPr>
        <w:t xml:space="preserve"> fit for purpose.</w:t>
      </w:r>
      <w:r w:rsidR="2D7AA812" w:rsidRPr="1A8DC2F0">
        <w:rPr>
          <w:rFonts w:eastAsiaTheme="minorEastAsia"/>
          <w:sz w:val="22"/>
          <w:szCs w:val="22"/>
        </w:rPr>
        <w:t xml:space="preserve"> </w:t>
      </w:r>
      <w:r w:rsidR="50098FB8" w:rsidRPr="1A8DC2F0">
        <w:rPr>
          <w:rFonts w:eastAsiaTheme="minorEastAsia"/>
          <w:sz w:val="22"/>
          <w:szCs w:val="22"/>
        </w:rPr>
        <w:t>V</w:t>
      </w:r>
      <w:r w:rsidR="6750CB6C" w:rsidRPr="1A8DC2F0">
        <w:rPr>
          <w:rFonts w:eastAsiaTheme="minorEastAsia"/>
          <w:sz w:val="22"/>
          <w:szCs w:val="22"/>
        </w:rPr>
        <w:t xml:space="preserve">arious </w:t>
      </w:r>
      <w:r w:rsidR="6D1E9F16" w:rsidRPr="1A8DC2F0">
        <w:rPr>
          <w:rFonts w:eastAsiaTheme="minorEastAsia"/>
          <w:sz w:val="22"/>
          <w:szCs w:val="22"/>
        </w:rPr>
        <w:t xml:space="preserve">time series and machine </w:t>
      </w:r>
      <w:r w:rsidR="001A65BB" w:rsidRPr="1A8DC2F0">
        <w:rPr>
          <w:rFonts w:eastAsiaTheme="minorEastAsia"/>
          <w:sz w:val="22"/>
          <w:szCs w:val="22"/>
        </w:rPr>
        <w:t>learning</w:t>
      </w:r>
      <w:r w:rsidR="6D1E9F16" w:rsidRPr="1A8DC2F0">
        <w:rPr>
          <w:rFonts w:eastAsiaTheme="minorEastAsia"/>
          <w:sz w:val="22"/>
          <w:szCs w:val="22"/>
        </w:rPr>
        <w:t xml:space="preserve"> models will be explored</w:t>
      </w:r>
      <w:r w:rsidR="595CA873" w:rsidRPr="1A8DC2F0">
        <w:rPr>
          <w:rFonts w:eastAsiaTheme="minorEastAsia"/>
          <w:sz w:val="22"/>
          <w:szCs w:val="22"/>
        </w:rPr>
        <w:t xml:space="preserve">, </w:t>
      </w:r>
      <w:r w:rsidR="19F189AC" w:rsidRPr="1A8DC2F0">
        <w:rPr>
          <w:rFonts w:eastAsiaTheme="minorEastAsia"/>
          <w:sz w:val="22"/>
          <w:szCs w:val="22"/>
        </w:rPr>
        <w:t>while</w:t>
      </w:r>
      <w:r w:rsidR="595CA873" w:rsidRPr="1A8DC2F0">
        <w:rPr>
          <w:rFonts w:eastAsiaTheme="minorEastAsia"/>
          <w:sz w:val="22"/>
          <w:szCs w:val="22"/>
        </w:rPr>
        <w:t xml:space="preserve"> taking consideration of analyses </w:t>
      </w:r>
      <w:r w:rsidR="0602236B" w:rsidRPr="1A8DC2F0">
        <w:rPr>
          <w:rFonts w:eastAsiaTheme="minorEastAsia"/>
          <w:sz w:val="22"/>
          <w:szCs w:val="22"/>
        </w:rPr>
        <w:t xml:space="preserve">and models </w:t>
      </w:r>
      <w:r w:rsidR="595CA873" w:rsidRPr="1A8DC2F0">
        <w:rPr>
          <w:rFonts w:eastAsiaTheme="minorEastAsia"/>
          <w:sz w:val="22"/>
          <w:szCs w:val="22"/>
        </w:rPr>
        <w:t xml:space="preserve">that have been </w:t>
      </w:r>
      <w:r w:rsidR="653E7EA5" w:rsidRPr="1A8DC2F0">
        <w:rPr>
          <w:rFonts w:eastAsiaTheme="minorEastAsia"/>
          <w:sz w:val="22"/>
          <w:szCs w:val="22"/>
        </w:rPr>
        <w:t xml:space="preserve">completed </w:t>
      </w:r>
      <w:r w:rsidR="595CA873" w:rsidRPr="1A8DC2F0">
        <w:rPr>
          <w:rFonts w:eastAsiaTheme="minorEastAsia"/>
          <w:sz w:val="22"/>
          <w:szCs w:val="22"/>
        </w:rPr>
        <w:t>in the past. The models will then be</w:t>
      </w:r>
      <w:r w:rsidR="03F95E0D" w:rsidRPr="1A8DC2F0">
        <w:rPr>
          <w:rFonts w:eastAsiaTheme="minorEastAsia"/>
          <w:sz w:val="22"/>
          <w:szCs w:val="22"/>
        </w:rPr>
        <w:t xml:space="preserve"> further re</w:t>
      </w:r>
      <w:r w:rsidR="1AF54C76" w:rsidRPr="1A8DC2F0">
        <w:rPr>
          <w:rFonts w:eastAsiaTheme="minorEastAsia"/>
          <w:sz w:val="22"/>
          <w:szCs w:val="22"/>
        </w:rPr>
        <w:t xml:space="preserve">fined </w:t>
      </w:r>
      <w:r w:rsidR="03F95E0D" w:rsidRPr="1A8DC2F0">
        <w:rPr>
          <w:rFonts w:eastAsiaTheme="minorEastAsia"/>
          <w:sz w:val="22"/>
          <w:szCs w:val="22"/>
        </w:rPr>
        <w:t xml:space="preserve">via </w:t>
      </w:r>
      <w:r w:rsidR="61C89F14" w:rsidRPr="1A8DC2F0">
        <w:rPr>
          <w:rFonts w:eastAsiaTheme="minorEastAsia"/>
          <w:sz w:val="22"/>
          <w:szCs w:val="22"/>
        </w:rPr>
        <w:t xml:space="preserve">training with </w:t>
      </w:r>
      <w:r w:rsidR="7C8BAA3C" w:rsidRPr="1A8DC2F0">
        <w:rPr>
          <w:rFonts w:eastAsiaTheme="minorEastAsia"/>
          <w:sz w:val="22"/>
          <w:szCs w:val="22"/>
        </w:rPr>
        <w:t>simulat</w:t>
      </w:r>
      <w:r w:rsidR="21D3F7AE" w:rsidRPr="1A8DC2F0">
        <w:rPr>
          <w:rFonts w:eastAsiaTheme="minorEastAsia"/>
          <w:sz w:val="22"/>
          <w:szCs w:val="22"/>
        </w:rPr>
        <w:t>ed data</w:t>
      </w:r>
      <w:r w:rsidR="03F95E0D" w:rsidRPr="1A8DC2F0">
        <w:rPr>
          <w:rFonts w:eastAsiaTheme="minorEastAsia"/>
          <w:sz w:val="22"/>
          <w:szCs w:val="22"/>
        </w:rPr>
        <w:t>.</w:t>
      </w:r>
      <w:r w:rsidR="43B4CB0A" w:rsidRPr="1A8DC2F0">
        <w:rPr>
          <w:rFonts w:eastAsiaTheme="minorEastAsia"/>
          <w:sz w:val="22"/>
          <w:szCs w:val="22"/>
        </w:rPr>
        <w:t xml:space="preserve"> </w:t>
      </w:r>
      <w:r w:rsidR="41F29A0F" w:rsidRPr="1A8DC2F0">
        <w:rPr>
          <w:rFonts w:eastAsiaTheme="minorEastAsia"/>
          <w:sz w:val="22"/>
          <w:szCs w:val="22"/>
        </w:rPr>
        <w:t xml:space="preserve">The </w:t>
      </w:r>
      <w:r w:rsidR="20815AFD" w:rsidRPr="1A8DC2F0">
        <w:rPr>
          <w:rFonts w:eastAsiaTheme="minorEastAsia"/>
          <w:sz w:val="22"/>
          <w:szCs w:val="22"/>
        </w:rPr>
        <w:t xml:space="preserve">final </w:t>
      </w:r>
      <w:r w:rsidR="5830660B" w:rsidRPr="1A8DC2F0">
        <w:rPr>
          <w:rFonts w:eastAsiaTheme="minorEastAsia"/>
          <w:sz w:val="22"/>
          <w:szCs w:val="22"/>
        </w:rPr>
        <w:t xml:space="preserve">model will be selected after </w:t>
      </w:r>
      <w:r w:rsidR="5C8FC77C" w:rsidRPr="1A8DC2F0">
        <w:rPr>
          <w:rFonts w:eastAsiaTheme="minorEastAsia"/>
          <w:sz w:val="22"/>
          <w:szCs w:val="22"/>
        </w:rPr>
        <w:t xml:space="preserve">comparison </w:t>
      </w:r>
      <w:r w:rsidR="497CDB65" w:rsidRPr="1A8DC2F0">
        <w:rPr>
          <w:rFonts w:eastAsiaTheme="minorEastAsia"/>
          <w:sz w:val="22"/>
          <w:szCs w:val="22"/>
        </w:rPr>
        <w:t xml:space="preserve">of various generated models and features, </w:t>
      </w:r>
      <w:r w:rsidR="64A63068" w:rsidRPr="1A8DC2F0">
        <w:rPr>
          <w:rFonts w:eastAsiaTheme="minorEastAsia"/>
          <w:sz w:val="22"/>
          <w:szCs w:val="22"/>
        </w:rPr>
        <w:t xml:space="preserve">specifically </w:t>
      </w:r>
      <w:r w:rsidR="612A24F7" w:rsidRPr="1A8DC2F0">
        <w:rPr>
          <w:rFonts w:eastAsiaTheme="minorEastAsia"/>
          <w:sz w:val="22"/>
          <w:szCs w:val="22"/>
        </w:rPr>
        <w:t>through consideration</w:t>
      </w:r>
      <w:r w:rsidR="5E27C2B8" w:rsidRPr="1A8DC2F0">
        <w:rPr>
          <w:rFonts w:eastAsiaTheme="minorEastAsia"/>
          <w:sz w:val="22"/>
          <w:szCs w:val="22"/>
        </w:rPr>
        <w:t xml:space="preserve"> of </w:t>
      </w:r>
      <w:r w:rsidR="367A0B09" w:rsidRPr="1A8DC2F0">
        <w:rPr>
          <w:rFonts w:eastAsiaTheme="minorEastAsia"/>
          <w:sz w:val="22"/>
          <w:szCs w:val="22"/>
        </w:rPr>
        <w:t xml:space="preserve">feature </w:t>
      </w:r>
      <w:r w:rsidR="6B99A27C" w:rsidRPr="1A8DC2F0">
        <w:rPr>
          <w:rFonts w:eastAsiaTheme="minorEastAsia"/>
          <w:sz w:val="22"/>
          <w:szCs w:val="22"/>
        </w:rPr>
        <w:t xml:space="preserve">selection, accuracy, </w:t>
      </w:r>
      <w:r w:rsidR="5C8FC77C" w:rsidRPr="1A8DC2F0">
        <w:rPr>
          <w:rFonts w:eastAsiaTheme="minorEastAsia"/>
          <w:sz w:val="22"/>
          <w:szCs w:val="22"/>
        </w:rPr>
        <w:t>and interpretability</w:t>
      </w:r>
      <w:r w:rsidR="001A65BB" w:rsidRPr="1A8DC2F0">
        <w:rPr>
          <w:rFonts w:eastAsiaTheme="minorEastAsia"/>
          <w:sz w:val="22"/>
          <w:szCs w:val="22"/>
        </w:rPr>
        <w:t xml:space="preserve"> and performance relative to AEMO’s forecast</w:t>
      </w:r>
      <w:r w:rsidR="5C8FC77C" w:rsidRPr="1A8DC2F0">
        <w:rPr>
          <w:rFonts w:eastAsiaTheme="minorEastAsia"/>
          <w:sz w:val="22"/>
          <w:szCs w:val="22"/>
        </w:rPr>
        <w:t xml:space="preserve">. </w:t>
      </w:r>
    </w:p>
    <w:p w14:paraId="1F21E22E" w14:textId="73A85637" w:rsidR="00455DC8" w:rsidRPr="00F850A5" w:rsidRDefault="00F06C2F" w:rsidP="000D4606">
      <w:pPr>
        <w:pStyle w:val="Heading2"/>
        <w:numPr>
          <w:ilvl w:val="0"/>
          <w:numId w:val="24"/>
        </w:numPr>
      </w:pPr>
      <w:bookmarkStart w:id="4" w:name="_Toc144790271"/>
      <w:bookmarkStart w:id="5" w:name="brief-literature-review"/>
      <w:bookmarkEnd w:id="1"/>
      <w:r w:rsidRPr="00F850A5">
        <w:t>Brief Literature Review</w:t>
      </w:r>
      <w:bookmarkEnd w:id="4"/>
    </w:p>
    <w:p w14:paraId="1AE1D1A5" w14:textId="1292741A" w:rsidR="00AB3E7E" w:rsidRDefault="7FAC90CF" w:rsidP="240C21BC">
      <w:pPr>
        <w:pStyle w:val="BodyText"/>
        <w:rPr>
          <w:sz w:val="22"/>
          <w:szCs w:val="22"/>
        </w:rPr>
      </w:pPr>
      <w:r w:rsidRPr="1A8DC2F0">
        <w:rPr>
          <w:sz w:val="22"/>
          <w:szCs w:val="22"/>
        </w:rPr>
        <w:t>Initial review of the literature on electricity demand forecasting pointed to a well understood relationship between temperature and electricity demand that has already been incorporated by the AEMO</w:t>
      </w:r>
      <w:r w:rsidR="00442C5B" w:rsidRPr="1A8DC2F0">
        <w:rPr>
          <w:sz w:val="22"/>
          <w:szCs w:val="22"/>
        </w:rPr>
        <w:t>’s</w:t>
      </w:r>
      <w:r w:rsidRPr="1A8DC2F0">
        <w:rPr>
          <w:sz w:val="22"/>
          <w:szCs w:val="22"/>
        </w:rPr>
        <w:t xml:space="preserve"> forecasting procedures (AEMO 2023). This relationship has been widely explored with a specific focus on higher frequency time intervals. McCulloch &amp; Ignatieva 2020 showed a strong relationship when modelling Australian 5-minute electricity demand with intraday temperature using a Generalised Additive Model. This same research also indicated that sensitivity of demand to temperature was heavily dependent on the time of day with higher demand sensitivity during hours of high human activity. In Zhang &amp; Guo 2020, their support vector machine (SVM) model found other meteorological features such as wind speed, relative humidity, precipitation and air pressure impacted electricity demand. Interestingly the behaviour of these variables on demand was non linear, which the authors hypothesised could be due to their impact on relative temperature (ie high wind can act to help cool on warmer days, but make it feel colder on cooler days). </w:t>
      </w:r>
      <w:r w:rsidR="2AD2367F" w:rsidRPr="1A8DC2F0">
        <w:rPr>
          <w:sz w:val="22"/>
          <w:szCs w:val="22"/>
        </w:rPr>
        <w:t>Other</w:t>
      </w:r>
      <w:r w:rsidRPr="1A8DC2F0">
        <w:rPr>
          <w:sz w:val="22"/>
          <w:szCs w:val="22"/>
        </w:rPr>
        <w:t xml:space="preserve"> literature identified other forms of seasonality and cyclicality (</w:t>
      </w:r>
      <w:r w:rsidR="2C15242D" w:rsidRPr="1A8DC2F0">
        <w:rPr>
          <w:sz w:val="22"/>
          <w:szCs w:val="22"/>
        </w:rPr>
        <w:t xml:space="preserve">from daily to </w:t>
      </w:r>
      <w:r w:rsidR="716BC479" w:rsidRPr="1A8DC2F0">
        <w:rPr>
          <w:sz w:val="22"/>
          <w:szCs w:val="22"/>
        </w:rPr>
        <w:t>monthly</w:t>
      </w:r>
      <w:r w:rsidRPr="1A8DC2F0">
        <w:rPr>
          <w:sz w:val="22"/>
          <w:szCs w:val="22"/>
        </w:rPr>
        <w:t>) in the electricity demand time series that needed to be factored into the modelling. One approach by Jiang et al 20</w:t>
      </w:r>
      <w:r w:rsidR="1A75F854" w:rsidRPr="1A8DC2F0">
        <w:rPr>
          <w:sz w:val="22"/>
          <w:szCs w:val="22"/>
        </w:rPr>
        <w:t>20</w:t>
      </w:r>
      <w:r w:rsidRPr="1A8DC2F0">
        <w:rPr>
          <w:sz w:val="22"/>
          <w:szCs w:val="22"/>
        </w:rPr>
        <w:t xml:space="preserve"> was to remove the seasonality as a prepossessing step to not affect the SVM algorithm, while other approaches such as Alonso et al 2020, chose to let their Long Short-Term Memory (LSTM) recurrent neural network to capture this idiosyncrasy naturally.</w:t>
      </w:r>
    </w:p>
    <w:p w14:paraId="0B47B8B3" w14:textId="40C4F181" w:rsidR="006F7C5B" w:rsidRDefault="72491586" w:rsidP="240C21BC">
      <w:pPr>
        <w:pStyle w:val="BodyText"/>
        <w:rPr>
          <w:sz w:val="22"/>
          <w:szCs w:val="22"/>
        </w:rPr>
      </w:pPr>
      <w:r w:rsidRPr="1A8DC2F0">
        <w:rPr>
          <w:sz w:val="22"/>
          <w:szCs w:val="22"/>
        </w:rPr>
        <w:t xml:space="preserve">As the complexity of </w:t>
      </w:r>
      <w:r w:rsidR="55B94AE6" w:rsidRPr="1A8DC2F0">
        <w:rPr>
          <w:sz w:val="22"/>
          <w:szCs w:val="22"/>
        </w:rPr>
        <w:t xml:space="preserve">electricity demand has </w:t>
      </w:r>
      <w:r w:rsidR="526740D7" w:rsidRPr="1A8DC2F0">
        <w:rPr>
          <w:sz w:val="22"/>
          <w:szCs w:val="22"/>
        </w:rPr>
        <w:t>evolved so ha</w:t>
      </w:r>
      <w:r w:rsidR="4EE9BD1D" w:rsidRPr="1A8DC2F0">
        <w:rPr>
          <w:sz w:val="22"/>
          <w:szCs w:val="22"/>
        </w:rPr>
        <w:t>s</w:t>
      </w:r>
      <w:r w:rsidR="38C77A40" w:rsidRPr="1A8DC2F0">
        <w:rPr>
          <w:sz w:val="22"/>
          <w:szCs w:val="22"/>
        </w:rPr>
        <w:t xml:space="preserve"> the</w:t>
      </w:r>
      <w:r w:rsidR="4EE9BD1D" w:rsidRPr="1A8DC2F0">
        <w:rPr>
          <w:sz w:val="22"/>
          <w:szCs w:val="22"/>
        </w:rPr>
        <w:t xml:space="preserve"> research </w:t>
      </w:r>
      <w:r w:rsidR="38C77A40" w:rsidRPr="1A8DC2F0">
        <w:rPr>
          <w:sz w:val="22"/>
          <w:szCs w:val="22"/>
        </w:rPr>
        <w:t>into</w:t>
      </w:r>
      <w:r w:rsidR="526740D7" w:rsidRPr="1A8DC2F0">
        <w:rPr>
          <w:sz w:val="22"/>
          <w:szCs w:val="22"/>
        </w:rPr>
        <w:t xml:space="preserve"> techniques for</w:t>
      </w:r>
      <w:r w:rsidR="38C77A40" w:rsidRPr="1A8DC2F0">
        <w:rPr>
          <w:sz w:val="22"/>
          <w:szCs w:val="22"/>
        </w:rPr>
        <w:t xml:space="preserve"> its </w:t>
      </w:r>
      <w:r w:rsidR="526740D7" w:rsidRPr="1A8DC2F0">
        <w:rPr>
          <w:sz w:val="22"/>
          <w:szCs w:val="22"/>
        </w:rPr>
        <w:t xml:space="preserve">forecasting. </w:t>
      </w:r>
      <w:r w:rsidR="26EBFB43" w:rsidRPr="1A8DC2F0">
        <w:rPr>
          <w:sz w:val="22"/>
          <w:szCs w:val="22"/>
        </w:rPr>
        <w:t>Earl</w:t>
      </w:r>
      <w:r w:rsidR="2DFA59AD" w:rsidRPr="1A8DC2F0">
        <w:rPr>
          <w:sz w:val="22"/>
          <w:szCs w:val="22"/>
        </w:rPr>
        <w:t>ier</w:t>
      </w:r>
      <w:r w:rsidR="26EBFB43" w:rsidRPr="1A8DC2F0">
        <w:rPr>
          <w:sz w:val="22"/>
          <w:szCs w:val="22"/>
        </w:rPr>
        <w:t xml:space="preserve"> models exploring </w:t>
      </w:r>
      <w:r w:rsidR="7D4BF467" w:rsidRPr="1A8DC2F0">
        <w:rPr>
          <w:sz w:val="22"/>
          <w:szCs w:val="22"/>
        </w:rPr>
        <w:t>Box</w:t>
      </w:r>
      <w:r w:rsidR="1D0BEBE4" w:rsidRPr="1A8DC2F0">
        <w:rPr>
          <w:sz w:val="22"/>
          <w:szCs w:val="22"/>
        </w:rPr>
        <w:t xml:space="preserve"> and</w:t>
      </w:r>
      <w:r w:rsidR="7D4BF467" w:rsidRPr="1A8DC2F0">
        <w:rPr>
          <w:sz w:val="22"/>
          <w:szCs w:val="22"/>
        </w:rPr>
        <w:t xml:space="preserve"> Jenkins</w:t>
      </w:r>
      <w:r w:rsidR="1D0BEBE4" w:rsidRPr="1A8DC2F0">
        <w:rPr>
          <w:sz w:val="22"/>
          <w:szCs w:val="22"/>
        </w:rPr>
        <w:t xml:space="preserve"> time series modelling </w:t>
      </w:r>
      <w:r w:rsidR="6CDCC912" w:rsidRPr="1A8DC2F0">
        <w:rPr>
          <w:sz w:val="22"/>
          <w:szCs w:val="22"/>
        </w:rPr>
        <w:t>(Hagan &amp; Behr 1987</w:t>
      </w:r>
      <w:r w:rsidR="499B43E0" w:rsidRPr="1A8DC2F0">
        <w:rPr>
          <w:sz w:val="22"/>
          <w:szCs w:val="22"/>
        </w:rPr>
        <w:t>)</w:t>
      </w:r>
      <w:ins w:id="6" w:author="Mark Budrewicz" w:date="2023-09-03T22:30:00Z">
        <w:r w:rsidR="6EE8BD78" w:rsidRPr="1A8DC2F0">
          <w:rPr>
            <w:sz w:val="22"/>
            <w:szCs w:val="22"/>
          </w:rPr>
          <w:t>,</w:t>
        </w:r>
      </w:ins>
      <w:r w:rsidR="02DC5F27" w:rsidRPr="1A8DC2F0">
        <w:rPr>
          <w:sz w:val="22"/>
          <w:szCs w:val="22"/>
        </w:rPr>
        <w:t xml:space="preserve"> </w:t>
      </w:r>
      <w:r w:rsidR="3659DDF3" w:rsidRPr="1A8DC2F0">
        <w:rPr>
          <w:sz w:val="22"/>
          <w:szCs w:val="22"/>
        </w:rPr>
        <w:t>followed</w:t>
      </w:r>
      <w:r w:rsidR="11920000" w:rsidRPr="1A8DC2F0">
        <w:rPr>
          <w:sz w:val="22"/>
          <w:szCs w:val="22"/>
        </w:rPr>
        <w:t xml:space="preserve"> on</w:t>
      </w:r>
      <w:r w:rsidR="3659DDF3" w:rsidRPr="1A8DC2F0">
        <w:rPr>
          <w:sz w:val="22"/>
          <w:szCs w:val="22"/>
        </w:rPr>
        <w:t xml:space="preserve"> with</w:t>
      </w:r>
      <w:r w:rsidR="6B0E1700" w:rsidRPr="1A8DC2F0">
        <w:rPr>
          <w:sz w:val="22"/>
          <w:szCs w:val="22"/>
        </w:rPr>
        <w:t xml:space="preserve"> adaptive autoregressive moving-average (ARMA) </w:t>
      </w:r>
      <w:r w:rsidR="37CBF945" w:rsidRPr="1A8DC2F0">
        <w:rPr>
          <w:sz w:val="22"/>
          <w:szCs w:val="22"/>
        </w:rPr>
        <w:t>mod</w:t>
      </w:r>
      <w:r w:rsidR="3B227CEA" w:rsidRPr="1A8DC2F0">
        <w:rPr>
          <w:sz w:val="22"/>
          <w:szCs w:val="22"/>
        </w:rPr>
        <w:t xml:space="preserve">elling </w:t>
      </w:r>
      <w:r w:rsidR="0D8E88BE" w:rsidRPr="1A8DC2F0">
        <w:rPr>
          <w:sz w:val="22"/>
          <w:szCs w:val="22"/>
        </w:rPr>
        <w:t xml:space="preserve">of </w:t>
      </w:r>
      <w:r w:rsidR="21730725" w:rsidRPr="1A8DC2F0">
        <w:rPr>
          <w:sz w:val="22"/>
          <w:szCs w:val="22"/>
        </w:rPr>
        <w:t xml:space="preserve">day and week look ahead forecasts </w:t>
      </w:r>
      <w:r w:rsidR="2128CCB9" w:rsidRPr="1A8DC2F0">
        <w:rPr>
          <w:sz w:val="22"/>
          <w:szCs w:val="22"/>
        </w:rPr>
        <w:t>sh</w:t>
      </w:r>
      <w:r w:rsidR="4840D233" w:rsidRPr="1A8DC2F0">
        <w:rPr>
          <w:sz w:val="22"/>
          <w:szCs w:val="22"/>
        </w:rPr>
        <w:t>ow</w:t>
      </w:r>
      <w:r w:rsidR="11920000" w:rsidRPr="1A8DC2F0">
        <w:rPr>
          <w:sz w:val="22"/>
          <w:szCs w:val="22"/>
        </w:rPr>
        <w:t>ing</w:t>
      </w:r>
      <w:r w:rsidR="4840D233" w:rsidRPr="1A8DC2F0">
        <w:rPr>
          <w:sz w:val="22"/>
          <w:szCs w:val="22"/>
        </w:rPr>
        <w:t xml:space="preserve"> strong results</w:t>
      </w:r>
      <w:r w:rsidR="1DFAE933" w:rsidRPr="1A8DC2F0">
        <w:rPr>
          <w:sz w:val="22"/>
          <w:szCs w:val="22"/>
        </w:rPr>
        <w:t xml:space="preserve"> using </w:t>
      </w:r>
      <w:r w:rsidR="48517FD9" w:rsidRPr="1A8DC2F0">
        <w:rPr>
          <w:sz w:val="22"/>
          <w:szCs w:val="22"/>
        </w:rPr>
        <w:t>simpler methods</w:t>
      </w:r>
      <w:r w:rsidR="11920000" w:rsidRPr="1A8DC2F0">
        <w:rPr>
          <w:sz w:val="22"/>
          <w:szCs w:val="22"/>
        </w:rPr>
        <w:t xml:space="preserve"> (Chen et al 1995)</w:t>
      </w:r>
      <w:r w:rsidR="3535E3E7" w:rsidRPr="1A8DC2F0">
        <w:rPr>
          <w:sz w:val="22"/>
          <w:szCs w:val="22"/>
        </w:rPr>
        <w:t>.</w:t>
      </w:r>
      <w:r w:rsidR="0D8E88BE" w:rsidRPr="1A8DC2F0">
        <w:rPr>
          <w:sz w:val="22"/>
          <w:szCs w:val="22"/>
        </w:rPr>
        <w:t xml:space="preserve"> </w:t>
      </w:r>
      <w:r w:rsidR="37F31865" w:rsidRPr="1A8DC2F0">
        <w:rPr>
          <w:sz w:val="22"/>
          <w:szCs w:val="22"/>
        </w:rPr>
        <w:t>However,</w:t>
      </w:r>
      <w:r w:rsidR="6486FD2D" w:rsidRPr="1A8DC2F0">
        <w:rPr>
          <w:sz w:val="22"/>
          <w:szCs w:val="22"/>
        </w:rPr>
        <w:t xml:space="preserve"> </w:t>
      </w:r>
      <w:r w:rsidR="34A9F478" w:rsidRPr="1A8DC2F0">
        <w:rPr>
          <w:sz w:val="22"/>
          <w:szCs w:val="22"/>
        </w:rPr>
        <w:t xml:space="preserve">the </w:t>
      </w:r>
      <w:r w:rsidR="3FD7D657" w:rsidRPr="1A8DC2F0">
        <w:rPr>
          <w:sz w:val="22"/>
          <w:szCs w:val="22"/>
        </w:rPr>
        <w:t xml:space="preserve">research </w:t>
      </w:r>
      <w:r w:rsidR="068967F6" w:rsidRPr="1A8DC2F0">
        <w:rPr>
          <w:sz w:val="22"/>
          <w:szCs w:val="22"/>
        </w:rPr>
        <w:t>has shifted to techniques that can model</w:t>
      </w:r>
      <w:r w:rsidR="200EF280" w:rsidRPr="1A8DC2F0">
        <w:rPr>
          <w:sz w:val="22"/>
          <w:szCs w:val="22"/>
        </w:rPr>
        <w:t xml:space="preserve"> the</w:t>
      </w:r>
      <w:r w:rsidR="068967F6" w:rsidRPr="1A8DC2F0">
        <w:rPr>
          <w:sz w:val="22"/>
          <w:szCs w:val="22"/>
        </w:rPr>
        <w:t xml:space="preserve"> </w:t>
      </w:r>
      <w:r w:rsidR="3261722C" w:rsidRPr="1A8DC2F0">
        <w:rPr>
          <w:sz w:val="22"/>
          <w:szCs w:val="22"/>
        </w:rPr>
        <w:t xml:space="preserve">complex </w:t>
      </w:r>
      <w:r w:rsidR="56DD9213" w:rsidRPr="1A8DC2F0">
        <w:rPr>
          <w:sz w:val="22"/>
          <w:szCs w:val="22"/>
        </w:rPr>
        <w:t>nonlinear</w:t>
      </w:r>
      <w:r w:rsidR="200EF280" w:rsidRPr="1A8DC2F0">
        <w:rPr>
          <w:sz w:val="22"/>
          <w:szCs w:val="22"/>
        </w:rPr>
        <w:t xml:space="preserve"> relationship </w:t>
      </w:r>
      <w:r w:rsidR="1325BF5B" w:rsidRPr="1A8DC2F0">
        <w:rPr>
          <w:sz w:val="22"/>
          <w:szCs w:val="22"/>
        </w:rPr>
        <w:t xml:space="preserve">of </w:t>
      </w:r>
      <w:r w:rsidR="200EF280" w:rsidRPr="1A8DC2F0">
        <w:rPr>
          <w:sz w:val="22"/>
          <w:szCs w:val="22"/>
        </w:rPr>
        <w:t xml:space="preserve">electricity demand </w:t>
      </w:r>
      <w:r w:rsidR="3261722C" w:rsidRPr="1A8DC2F0">
        <w:rPr>
          <w:sz w:val="22"/>
          <w:szCs w:val="22"/>
        </w:rPr>
        <w:t>to</w:t>
      </w:r>
      <w:r w:rsidR="16ECA314" w:rsidRPr="1A8DC2F0">
        <w:rPr>
          <w:sz w:val="22"/>
          <w:szCs w:val="22"/>
        </w:rPr>
        <w:t xml:space="preserve"> </w:t>
      </w:r>
      <w:r w:rsidR="611246AB" w:rsidRPr="1A8DC2F0">
        <w:rPr>
          <w:sz w:val="22"/>
          <w:szCs w:val="22"/>
        </w:rPr>
        <w:t>temperature and seasonality.</w:t>
      </w:r>
      <w:r w:rsidR="6AE33F61" w:rsidRPr="1A8DC2F0">
        <w:rPr>
          <w:sz w:val="22"/>
          <w:szCs w:val="22"/>
        </w:rPr>
        <w:t xml:space="preserve"> </w:t>
      </w:r>
      <w:r w:rsidR="038F0A7A" w:rsidRPr="1A8DC2F0">
        <w:rPr>
          <w:sz w:val="22"/>
          <w:szCs w:val="22"/>
        </w:rPr>
        <w:t>One of the most recent papers in the literature, Bashari &amp; Rahimi-Kian 2020, forecasts 24 hour ahead electricity load</w:t>
      </w:r>
      <w:r w:rsidR="042868F9" w:rsidRPr="1A8DC2F0">
        <w:rPr>
          <w:sz w:val="22"/>
          <w:szCs w:val="22"/>
        </w:rPr>
        <w:t xml:space="preserve"> for the city of Toronto</w:t>
      </w:r>
      <w:r w:rsidR="038F0A7A" w:rsidRPr="1A8DC2F0">
        <w:rPr>
          <w:sz w:val="22"/>
          <w:szCs w:val="22"/>
        </w:rPr>
        <w:t xml:space="preserve"> by combining</w:t>
      </w:r>
      <w:r w:rsidR="024834EC" w:rsidRPr="1A8DC2F0">
        <w:rPr>
          <w:sz w:val="22"/>
          <w:szCs w:val="22"/>
        </w:rPr>
        <w:t xml:space="preserve"> a</w:t>
      </w:r>
      <w:r w:rsidR="038F0A7A" w:rsidRPr="1A8DC2F0">
        <w:rPr>
          <w:sz w:val="22"/>
          <w:szCs w:val="22"/>
        </w:rPr>
        <w:t xml:space="preserve"> LS</w:t>
      </w:r>
      <w:r w:rsidR="3E052EED" w:rsidRPr="1A8DC2F0">
        <w:rPr>
          <w:sz w:val="22"/>
          <w:szCs w:val="22"/>
        </w:rPr>
        <w:t>T</w:t>
      </w:r>
      <w:r w:rsidR="038F0A7A" w:rsidRPr="1A8DC2F0">
        <w:rPr>
          <w:sz w:val="22"/>
          <w:szCs w:val="22"/>
        </w:rPr>
        <w:t>M network using historical electrical demand with</w:t>
      </w:r>
      <w:r w:rsidR="7B8FCFD1" w:rsidRPr="1A8DC2F0">
        <w:rPr>
          <w:sz w:val="22"/>
          <w:szCs w:val="22"/>
        </w:rPr>
        <w:t xml:space="preserve"> a</w:t>
      </w:r>
      <w:r w:rsidR="038F0A7A" w:rsidRPr="1A8DC2F0">
        <w:rPr>
          <w:sz w:val="22"/>
          <w:szCs w:val="22"/>
        </w:rPr>
        <w:t xml:space="preserve"> deep Feedforward Neural Network (FNN) using forecasted meteorological inputs (temperature).</w:t>
      </w:r>
      <w:r w:rsidR="38C44B73" w:rsidRPr="1A8DC2F0">
        <w:rPr>
          <w:sz w:val="22"/>
          <w:szCs w:val="22"/>
        </w:rPr>
        <w:t xml:space="preserve"> </w:t>
      </w:r>
      <w:r w:rsidR="76CB6700" w:rsidRPr="1A8DC2F0">
        <w:rPr>
          <w:sz w:val="22"/>
          <w:szCs w:val="22"/>
        </w:rPr>
        <w:t>T</w:t>
      </w:r>
      <w:r w:rsidR="565FEEAB" w:rsidRPr="1A8DC2F0">
        <w:rPr>
          <w:sz w:val="22"/>
          <w:szCs w:val="22"/>
        </w:rPr>
        <w:t xml:space="preserve">he </w:t>
      </w:r>
      <w:r w:rsidR="22C93105" w:rsidRPr="1A8DC2F0">
        <w:rPr>
          <w:sz w:val="22"/>
          <w:szCs w:val="22"/>
        </w:rPr>
        <w:t xml:space="preserve">combination </w:t>
      </w:r>
      <w:r w:rsidR="6CA60DD0" w:rsidRPr="1A8DC2F0">
        <w:rPr>
          <w:sz w:val="22"/>
          <w:szCs w:val="22"/>
        </w:rPr>
        <w:t>of</w:t>
      </w:r>
      <w:r w:rsidR="7407F84D" w:rsidRPr="1A8DC2F0">
        <w:rPr>
          <w:sz w:val="22"/>
          <w:szCs w:val="22"/>
        </w:rPr>
        <w:t xml:space="preserve"> the two</w:t>
      </w:r>
      <w:r w:rsidR="37A8D76C" w:rsidRPr="1A8DC2F0">
        <w:rPr>
          <w:sz w:val="22"/>
          <w:szCs w:val="22"/>
        </w:rPr>
        <w:t xml:space="preserve"> artificial</w:t>
      </w:r>
      <w:r w:rsidR="7407F84D" w:rsidRPr="1A8DC2F0">
        <w:rPr>
          <w:sz w:val="22"/>
          <w:szCs w:val="22"/>
        </w:rPr>
        <w:t xml:space="preserve"> neural</w:t>
      </w:r>
      <w:r w:rsidR="37A8D76C" w:rsidRPr="1A8DC2F0">
        <w:rPr>
          <w:sz w:val="22"/>
          <w:szCs w:val="22"/>
        </w:rPr>
        <w:t xml:space="preserve"> networks</w:t>
      </w:r>
      <w:r w:rsidR="470D1BFE" w:rsidRPr="1A8DC2F0">
        <w:rPr>
          <w:sz w:val="22"/>
          <w:szCs w:val="22"/>
        </w:rPr>
        <w:t xml:space="preserve"> </w:t>
      </w:r>
      <w:r w:rsidR="47E0978A" w:rsidRPr="1A8DC2F0">
        <w:rPr>
          <w:sz w:val="22"/>
          <w:szCs w:val="22"/>
        </w:rPr>
        <w:t>o</w:t>
      </w:r>
      <w:r w:rsidR="470D1BFE" w:rsidRPr="1A8DC2F0">
        <w:rPr>
          <w:sz w:val="22"/>
          <w:szCs w:val="22"/>
        </w:rPr>
        <w:t>utperform</w:t>
      </w:r>
      <w:r w:rsidR="7B8FCFD1" w:rsidRPr="1A8DC2F0">
        <w:rPr>
          <w:sz w:val="22"/>
          <w:szCs w:val="22"/>
        </w:rPr>
        <w:t>ed</w:t>
      </w:r>
      <w:r w:rsidR="6FAFB994" w:rsidRPr="1A8DC2F0">
        <w:rPr>
          <w:sz w:val="22"/>
          <w:szCs w:val="22"/>
        </w:rPr>
        <w:t xml:space="preserve"> </w:t>
      </w:r>
      <w:r w:rsidR="7B8FCFD1" w:rsidRPr="1A8DC2F0">
        <w:rPr>
          <w:sz w:val="22"/>
          <w:szCs w:val="22"/>
        </w:rPr>
        <w:t>each</w:t>
      </w:r>
      <w:r w:rsidR="6FAFB994" w:rsidRPr="1A8DC2F0">
        <w:rPr>
          <w:sz w:val="22"/>
          <w:szCs w:val="22"/>
        </w:rPr>
        <w:t xml:space="preserve"> individual</w:t>
      </w:r>
      <w:r w:rsidR="1E869B6F" w:rsidRPr="1A8DC2F0">
        <w:rPr>
          <w:sz w:val="22"/>
          <w:szCs w:val="22"/>
        </w:rPr>
        <w:t xml:space="preserve"> network as measured by </w:t>
      </w:r>
      <w:r w:rsidR="4FF8BD54" w:rsidRPr="1A8DC2F0">
        <w:rPr>
          <w:sz w:val="22"/>
          <w:szCs w:val="22"/>
        </w:rPr>
        <w:t>Root Mean Square Error (RMSE)</w:t>
      </w:r>
      <w:r w:rsidR="794D2B9A" w:rsidRPr="1A8DC2F0">
        <w:rPr>
          <w:sz w:val="22"/>
          <w:szCs w:val="22"/>
        </w:rPr>
        <w:t xml:space="preserve">. </w:t>
      </w:r>
      <w:r w:rsidR="2A084353" w:rsidRPr="1A8DC2F0">
        <w:rPr>
          <w:sz w:val="22"/>
          <w:szCs w:val="22"/>
        </w:rPr>
        <w:t>Jiang et al 2020</w:t>
      </w:r>
      <w:r w:rsidR="37BE61B3" w:rsidRPr="1A8DC2F0">
        <w:rPr>
          <w:sz w:val="22"/>
          <w:szCs w:val="22"/>
        </w:rPr>
        <w:t xml:space="preserve"> </w:t>
      </w:r>
      <w:r w:rsidR="0A15C0FE" w:rsidRPr="1A8DC2F0">
        <w:rPr>
          <w:sz w:val="22"/>
          <w:szCs w:val="22"/>
        </w:rPr>
        <w:t>utilis</w:t>
      </w:r>
      <w:r w:rsidR="19B3D936" w:rsidRPr="1A8DC2F0">
        <w:rPr>
          <w:sz w:val="22"/>
          <w:szCs w:val="22"/>
        </w:rPr>
        <w:t>ed</w:t>
      </w:r>
      <w:r w:rsidR="00D461DB" w:rsidRPr="1A8DC2F0">
        <w:rPr>
          <w:sz w:val="22"/>
          <w:szCs w:val="22"/>
        </w:rPr>
        <w:t xml:space="preserve"> </w:t>
      </w:r>
      <w:r w:rsidR="0A15C0FE" w:rsidRPr="1A8DC2F0">
        <w:rPr>
          <w:sz w:val="22"/>
          <w:szCs w:val="22"/>
        </w:rPr>
        <w:t>SVM</w:t>
      </w:r>
      <w:r w:rsidR="4264FE15" w:rsidRPr="1A8DC2F0">
        <w:rPr>
          <w:sz w:val="22"/>
          <w:szCs w:val="22"/>
        </w:rPr>
        <w:t xml:space="preserve"> algorithm</w:t>
      </w:r>
      <w:r w:rsidR="79506534" w:rsidRPr="1A8DC2F0">
        <w:rPr>
          <w:sz w:val="22"/>
          <w:szCs w:val="22"/>
        </w:rPr>
        <w:t>s</w:t>
      </w:r>
      <w:r w:rsidR="4264FE15" w:rsidRPr="1A8DC2F0">
        <w:rPr>
          <w:sz w:val="22"/>
          <w:szCs w:val="22"/>
        </w:rPr>
        <w:t xml:space="preserve"> </w:t>
      </w:r>
      <w:r w:rsidR="3D741E10" w:rsidRPr="1A8DC2F0">
        <w:rPr>
          <w:sz w:val="22"/>
          <w:szCs w:val="22"/>
        </w:rPr>
        <w:t>with</w:t>
      </w:r>
      <w:r w:rsidR="168283EE" w:rsidRPr="1A8DC2F0">
        <w:rPr>
          <w:sz w:val="22"/>
          <w:szCs w:val="22"/>
        </w:rPr>
        <w:t xml:space="preserve"> </w:t>
      </w:r>
      <w:r w:rsidR="4CCDD692" w:rsidRPr="1A8DC2F0">
        <w:rPr>
          <w:sz w:val="22"/>
          <w:szCs w:val="22"/>
        </w:rPr>
        <w:t xml:space="preserve">30min </w:t>
      </w:r>
      <w:r w:rsidR="1739D1B4" w:rsidRPr="1A8DC2F0">
        <w:rPr>
          <w:sz w:val="22"/>
          <w:szCs w:val="22"/>
        </w:rPr>
        <w:t>time series electricity demand</w:t>
      </w:r>
      <w:r w:rsidR="4CCDD692" w:rsidRPr="1A8DC2F0">
        <w:rPr>
          <w:sz w:val="22"/>
          <w:szCs w:val="22"/>
        </w:rPr>
        <w:t xml:space="preserve"> </w:t>
      </w:r>
      <w:r w:rsidR="180B2B65" w:rsidRPr="1A8DC2F0">
        <w:rPr>
          <w:sz w:val="22"/>
          <w:szCs w:val="22"/>
        </w:rPr>
        <w:t xml:space="preserve">data </w:t>
      </w:r>
      <w:r w:rsidR="4CCDD692" w:rsidRPr="1A8DC2F0">
        <w:rPr>
          <w:sz w:val="22"/>
          <w:szCs w:val="22"/>
        </w:rPr>
        <w:t xml:space="preserve">to </w:t>
      </w:r>
      <w:r w:rsidR="6FB69FCB" w:rsidRPr="1A8DC2F0">
        <w:rPr>
          <w:sz w:val="22"/>
          <w:szCs w:val="22"/>
        </w:rPr>
        <w:t xml:space="preserve">generate a </w:t>
      </w:r>
      <w:r w:rsidR="1F6D3ADF" w:rsidRPr="1A8DC2F0">
        <w:rPr>
          <w:sz w:val="22"/>
          <w:szCs w:val="22"/>
        </w:rPr>
        <w:t>forecast</w:t>
      </w:r>
      <w:r w:rsidR="3D741E10" w:rsidRPr="1A8DC2F0">
        <w:rPr>
          <w:sz w:val="22"/>
          <w:szCs w:val="22"/>
        </w:rPr>
        <w:t xml:space="preserve"> </w:t>
      </w:r>
      <w:r w:rsidR="307FB954" w:rsidRPr="1A8DC2F0">
        <w:rPr>
          <w:sz w:val="22"/>
          <w:szCs w:val="22"/>
        </w:rPr>
        <w:t>for both</w:t>
      </w:r>
      <w:r w:rsidR="002AD79F" w:rsidRPr="1A8DC2F0">
        <w:rPr>
          <w:sz w:val="22"/>
          <w:szCs w:val="22"/>
        </w:rPr>
        <w:t xml:space="preserve"> NSW and Singapore</w:t>
      </w:r>
      <w:r w:rsidR="343CEECB" w:rsidRPr="1A8DC2F0">
        <w:rPr>
          <w:sz w:val="22"/>
          <w:szCs w:val="22"/>
        </w:rPr>
        <w:t xml:space="preserve"> </w:t>
      </w:r>
      <w:r w:rsidR="36FA13F1" w:rsidRPr="1A8DC2F0">
        <w:rPr>
          <w:sz w:val="22"/>
          <w:szCs w:val="22"/>
        </w:rPr>
        <w:t xml:space="preserve">electricity demand, </w:t>
      </w:r>
      <w:r w:rsidR="0B4653D2" w:rsidRPr="1A8DC2F0">
        <w:rPr>
          <w:sz w:val="22"/>
          <w:szCs w:val="22"/>
        </w:rPr>
        <w:t>performing better than their benchmark</w:t>
      </w:r>
      <w:r w:rsidR="636DD837" w:rsidRPr="1A8DC2F0">
        <w:rPr>
          <w:sz w:val="22"/>
          <w:szCs w:val="22"/>
        </w:rPr>
        <w:t xml:space="preserve">ing models. </w:t>
      </w:r>
      <w:r w:rsidR="307FB954" w:rsidRPr="1A8DC2F0">
        <w:rPr>
          <w:sz w:val="22"/>
          <w:szCs w:val="22"/>
        </w:rPr>
        <w:t xml:space="preserve"> </w:t>
      </w:r>
    </w:p>
    <w:p w14:paraId="1552387F" w14:textId="54D64D46" w:rsidR="00D05C11" w:rsidRPr="00F850A5" w:rsidRDefault="6FE6450E" w:rsidP="7F89AA1E">
      <w:pPr>
        <w:pStyle w:val="BodyText"/>
        <w:rPr>
          <w:sz w:val="22"/>
          <w:szCs w:val="22"/>
        </w:rPr>
      </w:pPr>
      <w:r w:rsidRPr="7F89AA1E">
        <w:rPr>
          <w:sz w:val="22"/>
          <w:szCs w:val="22"/>
        </w:rPr>
        <w:t xml:space="preserve">Following from the </w:t>
      </w:r>
      <w:r w:rsidR="18556A9D" w:rsidRPr="7F89AA1E">
        <w:rPr>
          <w:sz w:val="22"/>
          <w:szCs w:val="22"/>
        </w:rPr>
        <w:t xml:space="preserve">success in the </w:t>
      </w:r>
      <w:r w:rsidR="75A80958" w:rsidRPr="7F89AA1E">
        <w:rPr>
          <w:sz w:val="22"/>
          <w:szCs w:val="22"/>
        </w:rPr>
        <w:t>literature</w:t>
      </w:r>
      <w:r w:rsidRPr="7F89AA1E">
        <w:rPr>
          <w:sz w:val="22"/>
          <w:szCs w:val="22"/>
        </w:rPr>
        <w:t xml:space="preserve"> above, we </w:t>
      </w:r>
      <w:r w:rsidR="20E30A98" w:rsidRPr="7F89AA1E">
        <w:rPr>
          <w:sz w:val="22"/>
          <w:szCs w:val="22"/>
        </w:rPr>
        <w:t xml:space="preserve">look to explore </w:t>
      </w:r>
      <w:r w:rsidR="3FDDDF92" w:rsidRPr="7F89AA1E">
        <w:rPr>
          <w:sz w:val="22"/>
          <w:szCs w:val="22"/>
        </w:rPr>
        <w:t>the</w:t>
      </w:r>
      <w:r w:rsidR="7780126E" w:rsidRPr="7F89AA1E">
        <w:rPr>
          <w:sz w:val="22"/>
          <w:szCs w:val="22"/>
        </w:rPr>
        <w:t xml:space="preserve"> forecasting </w:t>
      </w:r>
      <w:r w:rsidR="764427F6" w:rsidRPr="7F89AA1E">
        <w:rPr>
          <w:sz w:val="22"/>
          <w:szCs w:val="22"/>
        </w:rPr>
        <w:t xml:space="preserve">capability </w:t>
      </w:r>
      <w:r w:rsidR="69089BEB" w:rsidRPr="7F89AA1E">
        <w:rPr>
          <w:sz w:val="22"/>
          <w:szCs w:val="22"/>
        </w:rPr>
        <w:t>of met</w:t>
      </w:r>
      <w:r w:rsidR="0C3A5987" w:rsidRPr="7F89AA1E">
        <w:rPr>
          <w:sz w:val="22"/>
          <w:szCs w:val="22"/>
        </w:rPr>
        <w:t xml:space="preserve">eorological </w:t>
      </w:r>
      <w:r w:rsidR="12B1436A" w:rsidRPr="7F89AA1E">
        <w:rPr>
          <w:sz w:val="22"/>
          <w:szCs w:val="22"/>
        </w:rPr>
        <w:t>features suc</w:t>
      </w:r>
      <w:r w:rsidR="03B9FE5B" w:rsidRPr="7F89AA1E">
        <w:rPr>
          <w:sz w:val="22"/>
          <w:szCs w:val="22"/>
        </w:rPr>
        <w:t>h</w:t>
      </w:r>
      <w:r w:rsidR="69355906" w:rsidRPr="7F89AA1E">
        <w:rPr>
          <w:sz w:val="22"/>
          <w:szCs w:val="22"/>
        </w:rPr>
        <w:t xml:space="preserve"> temperature, win</w:t>
      </w:r>
      <w:r w:rsidR="1DAEA339" w:rsidRPr="7F89AA1E">
        <w:rPr>
          <w:sz w:val="22"/>
          <w:szCs w:val="22"/>
        </w:rPr>
        <w:t>d</w:t>
      </w:r>
      <w:r w:rsidR="4C31D05F" w:rsidRPr="7F89AA1E">
        <w:rPr>
          <w:sz w:val="22"/>
          <w:szCs w:val="22"/>
        </w:rPr>
        <w:t xml:space="preserve">, </w:t>
      </w:r>
      <w:r w:rsidR="5B106EF6" w:rsidRPr="7F89AA1E">
        <w:rPr>
          <w:sz w:val="22"/>
          <w:szCs w:val="22"/>
        </w:rPr>
        <w:t>humidity</w:t>
      </w:r>
      <w:r w:rsidR="22FD22D4" w:rsidRPr="7F89AA1E">
        <w:rPr>
          <w:sz w:val="22"/>
          <w:szCs w:val="22"/>
        </w:rPr>
        <w:t xml:space="preserve">, </w:t>
      </w:r>
      <w:r w:rsidR="5B106EF6" w:rsidRPr="7F89AA1E">
        <w:rPr>
          <w:sz w:val="22"/>
          <w:szCs w:val="22"/>
        </w:rPr>
        <w:t>precipitation</w:t>
      </w:r>
      <w:r w:rsidR="22FD22D4" w:rsidRPr="7F89AA1E">
        <w:rPr>
          <w:sz w:val="22"/>
          <w:szCs w:val="22"/>
        </w:rPr>
        <w:t xml:space="preserve"> and cloud cover</w:t>
      </w:r>
      <w:r w:rsidR="5B106EF6" w:rsidRPr="7F89AA1E">
        <w:rPr>
          <w:sz w:val="22"/>
          <w:szCs w:val="22"/>
        </w:rPr>
        <w:t xml:space="preserve"> </w:t>
      </w:r>
      <w:r w:rsidR="1F5214F3" w:rsidRPr="7F89AA1E">
        <w:rPr>
          <w:sz w:val="22"/>
          <w:szCs w:val="22"/>
        </w:rPr>
        <w:t>o</w:t>
      </w:r>
      <w:r w:rsidR="34C5B4AC" w:rsidRPr="7F89AA1E">
        <w:rPr>
          <w:sz w:val="22"/>
          <w:szCs w:val="22"/>
        </w:rPr>
        <w:t xml:space="preserve">n </w:t>
      </w:r>
      <w:r w:rsidR="59AEB315" w:rsidRPr="7F89AA1E">
        <w:rPr>
          <w:sz w:val="22"/>
          <w:szCs w:val="22"/>
        </w:rPr>
        <w:t xml:space="preserve">NSW </w:t>
      </w:r>
      <w:r w:rsidR="7B3D40A6" w:rsidRPr="7F89AA1E">
        <w:rPr>
          <w:sz w:val="22"/>
          <w:szCs w:val="22"/>
        </w:rPr>
        <w:t xml:space="preserve">short term electricity </w:t>
      </w:r>
      <w:r w:rsidR="24E9E679" w:rsidRPr="7F89AA1E">
        <w:rPr>
          <w:sz w:val="22"/>
          <w:szCs w:val="22"/>
        </w:rPr>
        <w:t>demand</w:t>
      </w:r>
      <w:r w:rsidR="1352CA9C" w:rsidRPr="7F89AA1E">
        <w:rPr>
          <w:sz w:val="22"/>
          <w:szCs w:val="22"/>
        </w:rPr>
        <w:t xml:space="preserve"> which has been shown </w:t>
      </w:r>
      <w:r w:rsidR="72569CFB" w:rsidRPr="7F89AA1E">
        <w:rPr>
          <w:sz w:val="22"/>
          <w:szCs w:val="22"/>
        </w:rPr>
        <w:t>to have predicative</w:t>
      </w:r>
      <w:r w:rsidR="05971883" w:rsidRPr="7F89AA1E">
        <w:rPr>
          <w:sz w:val="22"/>
          <w:szCs w:val="22"/>
        </w:rPr>
        <w:t xml:space="preserve"> capability in other </w:t>
      </w:r>
      <w:r w:rsidR="41179176" w:rsidRPr="7F89AA1E">
        <w:rPr>
          <w:sz w:val="22"/>
          <w:szCs w:val="22"/>
        </w:rPr>
        <w:t>grids</w:t>
      </w:r>
      <w:r w:rsidR="05971883" w:rsidRPr="7F89AA1E">
        <w:rPr>
          <w:sz w:val="22"/>
          <w:szCs w:val="22"/>
        </w:rPr>
        <w:t xml:space="preserve">. </w:t>
      </w:r>
      <w:r w:rsidR="174833C5" w:rsidRPr="7F89AA1E">
        <w:rPr>
          <w:sz w:val="22"/>
          <w:szCs w:val="22"/>
        </w:rPr>
        <w:t xml:space="preserve">SVM </w:t>
      </w:r>
      <w:r w:rsidR="26FCFE8D" w:rsidRPr="7F89AA1E">
        <w:rPr>
          <w:sz w:val="22"/>
          <w:szCs w:val="22"/>
        </w:rPr>
        <w:t xml:space="preserve">algorithms </w:t>
      </w:r>
      <w:r w:rsidR="6036067C" w:rsidRPr="7F89AA1E">
        <w:rPr>
          <w:sz w:val="22"/>
          <w:szCs w:val="22"/>
        </w:rPr>
        <w:t>will be used to help model the non linear relationship</w:t>
      </w:r>
      <w:r w:rsidR="45D3A89A" w:rsidRPr="7F89AA1E">
        <w:rPr>
          <w:sz w:val="22"/>
          <w:szCs w:val="22"/>
        </w:rPr>
        <w:t>,</w:t>
      </w:r>
      <w:r w:rsidR="364BDCE0" w:rsidRPr="7F89AA1E">
        <w:rPr>
          <w:sz w:val="22"/>
          <w:szCs w:val="22"/>
        </w:rPr>
        <w:t xml:space="preserve"> with an </w:t>
      </w:r>
      <w:r w:rsidR="52DE1162" w:rsidRPr="7F89AA1E">
        <w:rPr>
          <w:sz w:val="22"/>
          <w:szCs w:val="22"/>
        </w:rPr>
        <w:t xml:space="preserve">investigation </w:t>
      </w:r>
      <w:r w:rsidR="27114688" w:rsidRPr="7F89AA1E">
        <w:rPr>
          <w:sz w:val="22"/>
          <w:szCs w:val="22"/>
        </w:rPr>
        <w:t>into</w:t>
      </w:r>
      <w:r w:rsidR="6AD5B954" w:rsidRPr="7F89AA1E">
        <w:rPr>
          <w:sz w:val="22"/>
          <w:szCs w:val="22"/>
        </w:rPr>
        <w:t xml:space="preserve"> how to manage the seasonality </w:t>
      </w:r>
      <w:r w:rsidR="4795093E" w:rsidRPr="7F89AA1E">
        <w:rPr>
          <w:sz w:val="22"/>
          <w:szCs w:val="22"/>
        </w:rPr>
        <w:t xml:space="preserve">inherent in </w:t>
      </w:r>
      <w:r w:rsidR="6E7A10CB" w:rsidRPr="7F89AA1E">
        <w:rPr>
          <w:sz w:val="22"/>
          <w:szCs w:val="22"/>
        </w:rPr>
        <w:t>the data</w:t>
      </w:r>
      <w:r w:rsidR="07750907" w:rsidRPr="7F89AA1E">
        <w:rPr>
          <w:sz w:val="22"/>
          <w:szCs w:val="22"/>
        </w:rPr>
        <w:t>.</w:t>
      </w:r>
    </w:p>
    <w:p w14:paraId="3E764D7B" w14:textId="69044B1C" w:rsidR="00E50FE7" w:rsidRPr="00F850A5" w:rsidRDefault="01C8CFC7" w:rsidP="000D4606">
      <w:pPr>
        <w:pStyle w:val="Heading2"/>
        <w:numPr>
          <w:ilvl w:val="0"/>
          <w:numId w:val="24"/>
        </w:numPr>
      </w:pPr>
      <w:bookmarkStart w:id="7" w:name="_Toc144790272"/>
      <w:bookmarkStart w:id="8" w:name="methods-software-and-data-description"/>
      <w:bookmarkEnd w:id="5"/>
      <w:r>
        <w:t>Methods, Software and Data Description</w:t>
      </w:r>
      <w:bookmarkEnd w:id="7"/>
    </w:p>
    <w:tbl>
      <w:tblPr>
        <w:tblStyle w:val="GridTable4-Accent1"/>
        <w:tblW w:w="0" w:type="auto"/>
        <w:tblLayout w:type="fixed"/>
        <w:tblLook w:val="06A0" w:firstRow="1" w:lastRow="0" w:firstColumn="1" w:lastColumn="0" w:noHBand="1" w:noVBand="1"/>
      </w:tblPr>
      <w:tblGrid>
        <w:gridCol w:w="3180"/>
        <w:gridCol w:w="4425"/>
        <w:gridCol w:w="3195"/>
      </w:tblGrid>
      <w:tr w:rsidR="7F89AA1E" w14:paraId="689BC224" w14:textId="77777777" w:rsidTr="1A8DC2F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80" w:type="dxa"/>
          </w:tcPr>
          <w:p w14:paraId="68DFABB9" w14:textId="442A3557" w:rsidR="70AB92D4" w:rsidRDefault="70AB92D4" w:rsidP="7F89AA1E">
            <w:pPr>
              <w:pStyle w:val="BodyText"/>
              <w:jc w:val="center"/>
            </w:pPr>
            <w:r>
              <w:t>Method</w:t>
            </w:r>
          </w:p>
        </w:tc>
        <w:tc>
          <w:tcPr>
            <w:tcW w:w="4425" w:type="dxa"/>
          </w:tcPr>
          <w:p w14:paraId="53021666" w14:textId="7A94D374" w:rsidR="70AB92D4" w:rsidRDefault="70AB92D4" w:rsidP="7F89AA1E">
            <w:pPr>
              <w:pStyle w:val="BodyText"/>
              <w:jc w:val="center"/>
              <w:cnfStyle w:val="100000000000" w:firstRow="1" w:lastRow="0" w:firstColumn="0" w:lastColumn="0" w:oddVBand="0" w:evenVBand="0" w:oddHBand="0" w:evenHBand="0" w:firstRowFirstColumn="0" w:firstRowLastColumn="0" w:lastRowFirstColumn="0" w:lastRowLastColumn="0"/>
            </w:pPr>
            <w:r>
              <w:t>Software</w:t>
            </w:r>
          </w:p>
        </w:tc>
        <w:tc>
          <w:tcPr>
            <w:tcW w:w="3195" w:type="dxa"/>
          </w:tcPr>
          <w:p w14:paraId="6AD6CC98" w14:textId="11B72EBF" w:rsidR="70AB92D4" w:rsidRDefault="70AB92D4" w:rsidP="7F89AA1E">
            <w:pPr>
              <w:pStyle w:val="BodyText"/>
              <w:jc w:val="center"/>
              <w:cnfStyle w:val="100000000000" w:firstRow="1" w:lastRow="0" w:firstColumn="0" w:lastColumn="0" w:oddVBand="0" w:evenVBand="0" w:oddHBand="0" w:evenHBand="0" w:firstRowFirstColumn="0" w:firstRowLastColumn="0" w:lastRowFirstColumn="0" w:lastRowLastColumn="0"/>
            </w:pPr>
            <w:r>
              <w:t>Potential research data</w:t>
            </w:r>
          </w:p>
        </w:tc>
      </w:tr>
      <w:tr w:rsidR="7F89AA1E" w14:paraId="5C3ED96A" w14:textId="77777777" w:rsidTr="1A8DC2F0">
        <w:trPr>
          <w:trHeight w:val="300"/>
        </w:trPr>
        <w:tc>
          <w:tcPr>
            <w:cnfStyle w:val="001000000000" w:firstRow="0" w:lastRow="0" w:firstColumn="1" w:lastColumn="0" w:oddVBand="0" w:evenVBand="0" w:oddHBand="0" w:evenHBand="0" w:firstRowFirstColumn="0" w:firstRowLastColumn="0" w:lastRowFirstColumn="0" w:lastRowLastColumn="0"/>
            <w:tcW w:w="3180" w:type="dxa"/>
          </w:tcPr>
          <w:p w14:paraId="41B7E402" w14:textId="2D91F817" w:rsidR="17C73D15" w:rsidRDefault="3AE7938D" w:rsidP="1A8DC2F0">
            <w:pPr>
              <w:pStyle w:val="ListParagraph"/>
              <w:numPr>
                <w:ilvl w:val="0"/>
                <w:numId w:val="22"/>
              </w:numPr>
              <w:tabs>
                <w:tab w:val="left" w:pos="720"/>
              </w:tabs>
              <w:spacing w:beforeAutospacing="1" w:afterAutospacing="1" w:line="259" w:lineRule="auto"/>
              <w:rPr>
                <w:rFonts w:eastAsiaTheme="minorEastAsia"/>
                <w:color w:val="000000" w:themeColor="text1"/>
                <w:sz w:val="20"/>
                <w:szCs w:val="20"/>
              </w:rPr>
            </w:pPr>
            <w:r w:rsidRPr="1A8DC2F0">
              <w:rPr>
                <w:rFonts w:eastAsiaTheme="minorEastAsia"/>
                <w:color w:val="000000" w:themeColor="text1"/>
                <w:sz w:val="20"/>
                <w:szCs w:val="20"/>
              </w:rPr>
              <w:t xml:space="preserve">Data preparation: </w:t>
            </w:r>
            <w:r w:rsidRPr="1A8DC2F0">
              <w:rPr>
                <w:rFonts w:eastAsiaTheme="minorEastAsia"/>
                <w:b w:val="0"/>
                <w:bCs w:val="0"/>
                <w:color w:val="000000" w:themeColor="text1"/>
                <w:sz w:val="20"/>
                <w:szCs w:val="20"/>
              </w:rPr>
              <w:t>A few approaches will be considered depending on the model, including splitting into training/holdout data sets, and bootstrapping</w:t>
            </w:r>
          </w:p>
          <w:p w14:paraId="1FD4FEAF" w14:textId="4A1789B6" w:rsidR="17C73D15" w:rsidRDefault="3AE7938D" w:rsidP="1A8DC2F0">
            <w:pPr>
              <w:pStyle w:val="ListParagraph"/>
              <w:numPr>
                <w:ilvl w:val="0"/>
                <w:numId w:val="22"/>
              </w:numPr>
              <w:tabs>
                <w:tab w:val="left" w:pos="720"/>
              </w:tabs>
              <w:spacing w:beforeAutospacing="1" w:afterAutospacing="1" w:line="259" w:lineRule="auto"/>
              <w:rPr>
                <w:rFonts w:eastAsiaTheme="minorEastAsia"/>
                <w:color w:val="000000" w:themeColor="text1"/>
                <w:sz w:val="20"/>
                <w:szCs w:val="20"/>
              </w:rPr>
            </w:pPr>
            <w:r w:rsidRPr="1A8DC2F0">
              <w:rPr>
                <w:rFonts w:eastAsiaTheme="minorEastAsia"/>
                <w:color w:val="000000" w:themeColor="text1"/>
                <w:sz w:val="20"/>
                <w:szCs w:val="20"/>
              </w:rPr>
              <w:t xml:space="preserve">Hyperparameter tuning: </w:t>
            </w:r>
            <w:r w:rsidRPr="1A8DC2F0">
              <w:rPr>
                <w:rFonts w:eastAsiaTheme="minorEastAsia"/>
                <w:b w:val="0"/>
                <w:bCs w:val="0"/>
                <w:color w:val="000000" w:themeColor="text1"/>
                <w:sz w:val="20"/>
                <w:szCs w:val="20"/>
              </w:rPr>
              <w:t>Specifically for machine learning models, tuning specific parameters to find the most appropriate model will be integral</w:t>
            </w:r>
          </w:p>
          <w:p w14:paraId="007802B9" w14:textId="10B7AF24" w:rsidR="17C73D15" w:rsidRDefault="3AE7938D" w:rsidP="1A8DC2F0">
            <w:pPr>
              <w:pStyle w:val="ListParagraph"/>
              <w:numPr>
                <w:ilvl w:val="0"/>
                <w:numId w:val="22"/>
              </w:numPr>
              <w:spacing w:beforeAutospacing="1" w:afterAutospacing="1" w:line="259" w:lineRule="auto"/>
              <w:rPr>
                <w:rFonts w:eastAsiaTheme="minorEastAsia"/>
                <w:color w:val="000000" w:themeColor="text1"/>
                <w:sz w:val="20"/>
                <w:szCs w:val="20"/>
              </w:rPr>
            </w:pPr>
            <w:r w:rsidRPr="1A8DC2F0">
              <w:rPr>
                <w:rFonts w:eastAsiaTheme="minorEastAsia"/>
                <w:color w:val="000000" w:themeColor="text1"/>
                <w:sz w:val="20"/>
                <w:szCs w:val="20"/>
              </w:rPr>
              <w:t xml:space="preserve">Evaluation criteria: </w:t>
            </w:r>
            <w:r w:rsidRPr="1A8DC2F0">
              <w:rPr>
                <w:rFonts w:eastAsiaTheme="minorEastAsia"/>
                <w:b w:val="0"/>
                <w:bCs w:val="0"/>
                <w:color w:val="000000" w:themeColor="text1"/>
                <w:sz w:val="20"/>
                <w:szCs w:val="20"/>
              </w:rPr>
              <w:t>A variety of metrics will be considered when assessing the effectiveness of models, including performance metrics such as accuracy and MSE, as well as quantitative metrics such as complexity and interpretability</w:t>
            </w:r>
          </w:p>
        </w:tc>
        <w:tc>
          <w:tcPr>
            <w:tcW w:w="4425" w:type="dxa"/>
          </w:tcPr>
          <w:p w14:paraId="50C61A31" w14:textId="34FD7F2C" w:rsidR="17C73D15" w:rsidRDefault="17C73D15" w:rsidP="7F89AA1E">
            <w:pPr>
              <w:pStyle w:val="ListParagraph"/>
              <w:numPr>
                <w:ilvl w:val="0"/>
                <w:numId w:val="20"/>
              </w:numPr>
              <w:spacing w:beforeAutospacing="1" w:afterAutospacing="1"/>
              <w:cnfStyle w:val="000000000000" w:firstRow="0" w:lastRow="0" w:firstColumn="0" w:lastColumn="0" w:oddVBand="0" w:evenVBand="0" w:oddHBand="0" w:evenHBand="0" w:firstRowFirstColumn="0" w:firstRowLastColumn="0" w:lastRowFirstColumn="0" w:lastRowLastColumn="0"/>
              <w:rPr>
                <w:rFonts w:eastAsiaTheme="minorEastAsia"/>
                <w:b/>
                <w:bCs/>
                <w:color w:val="000000" w:themeColor="text1"/>
                <w:sz w:val="20"/>
                <w:szCs w:val="20"/>
              </w:rPr>
            </w:pPr>
            <w:r w:rsidRPr="7F89AA1E">
              <w:rPr>
                <w:rFonts w:eastAsiaTheme="minorEastAsia"/>
                <w:b/>
                <w:bCs/>
                <w:color w:val="000000" w:themeColor="text1"/>
                <w:sz w:val="20"/>
                <w:szCs w:val="20"/>
              </w:rPr>
              <w:t xml:space="preserve">Coding: </w:t>
            </w:r>
            <w:r w:rsidRPr="7F89AA1E">
              <w:rPr>
                <w:rFonts w:eastAsiaTheme="minorEastAsia"/>
                <w:color w:val="000000" w:themeColor="text1"/>
                <w:sz w:val="20"/>
                <w:szCs w:val="20"/>
              </w:rPr>
              <w:t xml:space="preserve">We have decided to use </w:t>
            </w:r>
            <w:r w:rsidRPr="7F89AA1E">
              <w:rPr>
                <w:rFonts w:eastAsiaTheme="minorEastAsia"/>
                <w:b/>
                <w:bCs/>
                <w:color w:val="000000" w:themeColor="text1"/>
                <w:sz w:val="20"/>
                <w:szCs w:val="20"/>
              </w:rPr>
              <w:t xml:space="preserve">RStudio </w:t>
            </w:r>
            <w:r w:rsidRPr="7F89AA1E">
              <w:rPr>
                <w:rFonts w:eastAsiaTheme="minorEastAsia"/>
                <w:color w:val="000000" w:themeColor="text1"/>
                <w:sz w:val="20"/>
                <w:szCs w:val="20"/>
              </w:rPr>
              <w:t>due to its suitability in the project through its capability in data manipulation, statistical analysis, modelling and visualisation</w:t>
            </w:r>
          </w:p>
          <w:p w14:paraId="2F6D5572" w14:textId="0AE9AB3C" w:rsidR="17C73D15" w:rsidRDefault="17C73D15" w:rsidP="7F89AA1E">
            <w:pPr>
              <w:pStyle w:val="ListParagraph"/>
              <w:numPr>
                <w:ilvl w:val="0"/>
                <w:numId w:val="20"/>
              </w:numPr>
              <w:spacing w:beforeAutospacing="1" w:afterAutospacing="1"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000000" w:themeColor="text1"/>
                <w:sz w:val="20"/>
                <w:szCs w:val="20"/>
              </w:rPr>
            </w:pPr>
            <w:r w:rsidRPr="7F89AA1E">
              <w:rPr>
                <w:rFonts w:eastAsiaTheme="minorEastAsia"/>
                <w:b/>
                <w:bCs/>
                <w:color w:val="000000" w:themeColor="text1"/>
                <w:sz w:val="20"/>
                <w:szCs w:val="20"/>
              </w:rPr>
              <w:t xml:space="preserve">Communication: MS Teams </w:t>
            </w:r>
            <w:r w:rsidRPr="7F89AA1E">
              <w:rPr>
                <w:rFonts w:eastAsiaTheme="minorEastAsia"/>
                <w:color w:val="000000" w:themeColor="text1"/>
                <w:sz w:val="20"/>
                <w:szCs w:val="20"/>
              </w:rPr>
              <w:t>will be our main channel for communication due to its ease of use and familiarity within the team, as well as Microsoft integration</w:t>
            </w:r>
            <w:r w:rsidRPr="7F89AA1E">
              <w:rPr>
                <w:rFonts w:eastAsiaTheme="minorEastAsia"/>
                <w:b/>
                <w:bCs/>
                <w:color w:val="000000" w:themeColor="text1"/>
                <w:sz w:val="20"/>
                <w:szCs w:val="20"/>
              </w:rPr>
              <w:t xml:space="preserve"> </w:t>
            </w:r>
          </w:p>
          <w:p w14:paraId="21EFF898" w14:textId="1DCCF9C4" w:rsidR="17C73D15" w:rsidRDefault="17C73D15" w:rsidP="7F89AA1E">
            <w:pPr>
              <w:pStyle w:val="ListParagraph"/>
              <w:numPr>
                <w:ilvl w:val="0"/>
                <w:numId w:val="20"/>
              </w:numPr>
              <w:spacing w:beforeAutospacing="1" w:afterAutospacing="1"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0"/>
                <w:szCs w:val="20"/>
              </w:rPr>
            </w:pPr>
            <w:r w:rsidRPr="7F89AA1E">
              <w:rPr>
                <w:rFonts w:eastAsiaTheme="minorEastAsia"/>
                <w:b/>
                <w:bCs/>
                <w:color w:val="000000" w:themeColor="text1"/>
                <w:sz w:val="20"/>
                <w:szCs w:val="20"/>
              </w:rPr>
              <w:t xml:space="preserve">Planning: </w:t>
            </w:r>
            <w:r w:rsidRPr="7F89AA1E">
              <w:rPr>
                <w:rFonts w:eastAsiaTheme="minorEastAsia"/>
                <w:color w:val="000000" w:themeColor="text1"/>
                <w:sz w:val="20"/>
                <w:szCs w:val="20"/>
              </w:rPr>
              <w:t xml:space="preserve">Team environments require organisation as there are many moving parts involved. Therefore, we will use </w:t>
            </w:r>
            <w:r w:rsidRPr="7F89AA1E">
              <w:rPr>
                <w:rFonts w:eastAsiaTheme="minorEastAsia"/>
                <w:b/>
                <w:bCs/>
                <w:color w:val="000000" w:themeColor="text1"/>
                <w:sz w:val="20"/>
                <w:szCs w:val="20"/>
              </w:rPr>
              <w:t xml:space="preserve">MS Planner </w:t>
            </w:r>
            <w:r w:rsidRPr="7F89AA1E">
              <w:rPr>
                <w:rFonts w:eastAsiaTheme="minorEastAsia"/>
                <w:color w:val="000000" w:themeColor="text1"/>
                <w:sz w:val="20"/>
                <w:szCs w:val="20"/>
              </w:rPr>
              <w:t>to track current and future action items</w:t>
            </w:r>
          </w:p>
          <w:p w14:paraId="5B5C885B" w14:textId="538B3462" w:rsidR="17C73D15" w:rsidRDefault="17C73D15" w:rsidP="7F89AA1E">
            <w:pPr>
              <w:pStyle w:val="ListParagraph"/>
              <w:numPr>
                <w:ilvl w:val="0"/>
                <w:numId w:val="20"/>
              </w:numPr>
              <w:spacing w:beforeAutospacing="1" w:afterAutospacing="1"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000000" w:themeColor="text1"/>
                <w:sz w:val="20"/>
                <w:szCs w:val="20"/>
              </w:rPr>
            </w:pPr>
            <w:r w:rsidRPr="7F89AA1E">
              <w:rPr>
                <w:rFonts w:eastAsiaTheme="minorEastAsia"/>
                <w:b/>
                <w:bCs/>
                <w:color w:val="000000" w:themeColor="text1"/>
                <w:sz w:val="20"/>
                <w:szCs w:val="20"/>
              </w:rPr>
              <w:t xml:space="preserve">Central storage: </w:t>
            </w:r>
            <w:r w:rsidRPr="7F89AA1E">
              <w:rPr>
                <w:rFonts w:eastAsiaTheme="minorEastAsia"/>
                <w:color w:val="000000" w:themeColor="text1"/>
                <w:sz w:val="20"/>
                <w:szCs w:val="20"/>
              </w:rPr>
              <w:t xml:space="preserve">The team has chosen </w:t>
            </w:r>
            <w:r w:rsidRPr="7F89AA1E">
              <w:rPr>
                <w:rFonts w:eastAsiaTheme="minorEastAsia"/>
                <w:b/>
                <w:bCs/>
                <w:color w:val="000000" w:themeColor="text1"/>
                <w:sz w:val="20"/>
                <w:szCs w:val="20"/>
              </w:rPr>
              <w:t>OneDrive</w:t>
            </w:r>
            <w:r w:rsidRPr="7F89AA1E">
              <w:rPr>
                <w:rFonts w:eastAsiaTheme="minorEastAsia"/>
                <w:color w:val="000000" w:themeColor="text1"/>
                <w:sz w:val="20"/>
                <w:szCs w:val="20"/>
              </w:rPr>
              <w:t xml:space="preserve"> to be our central file storage application, due to its seamless integration with MS Teams</w:t>
            </w:r>
            <w:r w:rsidRPr="7F89AA1E">
              <w:rPr>
                <w:rFonts w:eastAsiaTheme="minorEastAsia"/>
                <w:b/>
                <w:bCs/>
                <w:color w:val="000000" w:themeColor="text1"/>
                <w:sz w:val="20"/>
                <w:szCs w:val="20"/>
              </w:rPr>
              <w:t xml:space="preserve">  </w:t>
            </w:r>
          </w:p>
          <w:p w14:paraId="12018EB6" w14:textId="0141777F" w:rsidR="17C73D15" w:rsidRDefault="17C73D15" w:rsidP="7F89AA1E">
            <w:pPr>
              <w:pStyle w:val="ListParagraph"/>
              <w:numPr>
                <w:ilvl w:val="0"/>
                <w:numId w:val="20"/>
              </w:numPr>
              <w:spacing w:beforeAutospacing="1" w:afterAutospacing="1" w:line="259" w:lineRule="auto"/>
              <w:cnfStyle w:val="000000000000" w:firstRow="0" w:lastRow="0" w:firstColumn="0" w:lastColumn="0" w:oddVBand="0" w:evenVBand="0" w:oddHBand="0" w:evenHBand="0" w:firstRowFirstColumn="0" w:firstRowLastColumn="0" w:lastRowFirstColumn="0" w:lastRowLastColumn="0"/>
              <w:rPr>
                <w:rFonts w:eastAsiaTheme="minorEastAsia"/>
                <w:b/>
                <w:bCs/>
                <w:color w:val="000000" w:themeColor="text1"/>
                <w:sz w:val="20"/>
                <w:szCs w:val="20"/>
              </w:rPr>
            </w:pPr>
            <w:r w:rsidRPr="7F89AA1E">
              <w:rPr>
                <w:rFonts w:eastAsiaTheme="minorEastAsia"/>
                <w:b/>
                <w:bCs/>
                <w:color w:val="000000" w:themeColor="text1"/>
                <w:sz w:val="20"/>
                <w:szCs w:val="20"/>
              </w:rPr>
              <w:t xml:space="preserve">GitHub: </w:t>
            </w:r>
            <w:r w:rsidRPr="7F89AA1E">
              <w:rPr>
                <w:rFonts w:eastAsiaTheme="minorEastAsia"/>
                <w:color w:val="000000" w:themeColor="text1"/>
                <w:sz w:val="20"/>
                <w:szCs w:val="20"/>
              </w:rPr>
              <w:t>This is an essential application to enable collaboration between programmers through version control.</w:t>
            </w:r>
          </w:p>
          <w:p w14:paraId="101145F6" w14:textId="1AE72D90" w:rsidR="7F89AA1E" w:rsidRDefault="7F89AA1E" w:rsidP="7F89AA1E">
            <w:pPr>
              <w:pStyle w:val="BodyText"/>
              <w:cnfStyle w:val="000000000000" w:firstRow="0" w:lastRow="0" w:firstColumn="0" w:lastColumn="0" w:oddVBand="0" w:evenVBand="0" w:oddHBand="0" w:evenHBand="0" w:firstRowFirstColumn="0" w:firstRowLastColumn="0" w:lastRowFirstColumn="0" w:lastRowLastColumn="0"/>
              <w:rPr>
                <w:sz w:val="20"/>
                <w:szCs w:val="20"/>
              </w:rPr>
            </w:pPr>
          </w:p>
        </w:tc>
        <w:tc>
          <w:tcPr>
            <w:tcW w:w="3195" w:type="dxa"/>
          </w:tcPr>
          <w:p w14:paraId="460FDDF3" w14:textId="20ABB2AA" w:rsidR="17C73D15" w:rsidRDefault="17C73D15" w:rsidP="7F89AA1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0"/>
                <w:szCs w:val="20"/>
              </w:rPr>
            </w:pPr>
            <w:r w:rsidRPr="7F89AA1E">
              <w:rPr>
                <w:rFonts w:eastAsiaTheme="minorEastAsia"/>
                <w:b/>
                <w:bCs/>
                <w:color w:val="000000" w:themeColor="text1"/>
                <w:sz w:val="20"/>
                <w:szCs w:val="20"/>
              </w:rPr>
              <w:t>Historical demand data</w:t>
            </w:r>
            <w:r w:rsidRPr="7F89AA1E">
              <w:rPr>
                <w:rFonts w:eastAsiaTheme="minorEastAsia"/>
                <w:color w:val="000000" w:themeColor="text1"/>
                <w:sz w:val="20"/>
                <w:szCs w:val="20"/>
              </w:rPr>
              <w:t>: Historical electricity consumption data will be essential as a baseline to forecast future demand</w:t>
            </w:r>
          </w:p>
          <w:p w14:paraId="5BCCA0A9" w14:textId="7A54D300" w:rsidR="17C73D15" w:rsidRDefault="17C73D15" w:rsidP="7F89AA1E">
            <w:pPr>
              <w:pStyle w:val="ListParagraph"/>
              <w:numPr>
                <w:ilvl w:val="0"/>
                <w:numId w:val="20"/>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0"/>
                <w:szCs w:val="20"/>
              </w:rPr>
            </w:pPr>
            <w:r w:rsidRPr="7F89AA1E">
              <w:rPr>
                <w:rFonts w:eastAsiaTheme="minorEastAsia"/>
                <w:b/>
                <w:bCs/>
                <w:color w:val="000000" w:themeColor="text1"/>
                <w:sz w:val="20"/>
                <w:szCs w:val="20"/>
              </w:rPr>
              <w:t>Seasonality/time of day</w:t>
            </w:r>
            <w:r w:rsidRPr="7F89AA1E">
              <w:rPr>
                <w:rFonts w:eastAsiaTheme="minorEastAsia"/>
                <w:color w:val="000000" w:themeColor="text1"/>
                <w:sz w:val="20"/>
                <w:szCs w:val="20"/>
              </w:rPr>
              <w:t>: Literature review has highlighted the importance of seasonality as well as time of day/week and its relation to energy demand</w:t>
            </w:r>
          </w:p>
          <w:p w14:paraId="114B0BCF" w14:textId="69C1FD81" w:rsidR="17C73D15" w:rsidRDefault="17C73D15" w:rsidP="7F89AA1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0"/>
                <w:szCs w:val="20"/>
              </w:rPr>
            </w:pPr>
            <w:r w:rsidRPr="7F89AA1E">
              <w:rPr>
                <w:rFonts w:eastAsiaTheme="minorEastAsia"/>
                <w:b/>
                <w:bCs/>
                <w:color w:val="000000" w:themeColor="text1"/>
                <w:sz w:val="20"/>
                <w:szCs w:val="20"/>
              </w:rPr>
              <w:t>Weather</w:t>
            </w:r>
            <w:r w:rsidRPr="7F89AA1E">
              <w:rPr>
                <w:rFonts w:eastAsiaTheme="minorEastAsia"/>
                <w:color w:val="000000" w:themeColor="text1"/>
                <w:sz w:val="20"/>
                <w:szCs w:val="20"/>
              </w:rPr>
              <w:t>: Temperature is the greatest indicator of energy demand and will therefore be a factor in our models. In addition, weather data such as weather conditions (e.g., cloudy vs. sunny) and humidity are potential indicators to forecast demand as well.</w:t>
            </w:r>
          </w:p>
          <w:p w14:paraId="7D96E4DC" w14:textId="5C348897" w:rsidR="7F89AA1E" w:rsidRDefault="7F89AA1E" w:rsidP="7F89AA1E">
            <w:pPr>
              <w:pStyle w:val="BodyText"/>
              <w:cnfStyle w:val="000000000000" w:firstRow="0" w:lastRow="0" w:firstColumn="0" w:lastColumn="0" w:oddVBand="0" w:evenVBand="0" w:oddHBand="0" w:evenHBand="0" w:firstRowFirstColumn="0" w:firstRowLastColumn="0" w:lastRowFirstColumn="0" w:lastRowLastColumn="0"/>
              <w:rPr>
                <w:sz w:val="20"/>
                <w:szCs w:val="20"/>
              </w:rPr>
            </w:pPr>
          </w:p>
        </w:tc>
      </w:tr>
    </w:tbl>
    <w:p w14:paraId="1FF0AF67" w14:textId="6B938D29" w:rsidR="1A8DC2F0" w:rsidRDefault="1A8DC2F0">
      <w:r>
        <w:br w:type="page"/>
      </w:r>
    </w:p>
    <w:p w14:paraId="59EF5664" w14:textId="28DA8C4B" w:rsidR="00E50FE7" w:rsidRPr="00F850A5" w:rsidRDefault="01C8CFC7" w:rsidP="000D4606">
      <w:pPr>
        <w:pStyle w:val="Heading2"/>
        <w:numPr>
          <w:ilvl w:val="0"/>
          <w:numId w:val="24"/>
        </w:numPr>
      </w:pPr>
      <w:bookmarkStart w:id="9" w:name="_Toc144790273"/>
      <w:bookmarkStart w:id="10" w:name="activities-and-schedule"/>
      <w:bookmarkEnd w:id="8"/>
      <w:r>
        <w:t>Activities and Schedule</w:t>
      </w:r>
      <w:bookmarkEnd w:id="9"/>
    </w:p>
    <w:p w14:paraId="6D158C56" w14:textId="0F004AF5" w:rsidR="28049425" w:rsidRDefault="2286236E" w:rsidP="609680E9">
      <w:pPr>
        <w:pStyle w:val="Heading3"/>
        <w:rPr>
          <w:sz w:val="36"/>
          <w:szCs w:val="36"/>
        </w:rPr>
      </w:pPr>
      <w:r w:rsidRPr="7F89AA1E">
        <w:rPr>
          <w:sz w:val="26"/>
          <w:szCs w:val="26"/>
        </w:rPr>
        <w:t>Activities</w:t>
      </w:r>
    </w:p>
    <w:tbl>
      <w:tblPr>
        <w:tblStyle w:val="TableGrid"/>
        <w:tblW w:w="0" w:type="auto"/>
        <w:jc w:val="center"/>
        <w:tblLook w:val="04A0" w:firstRow="1" w:lastRow="0" w:firstColumn="1" w:lastColumn="0" w:noHBand="0" w:noVBand="1"/>
      </w:tblPr>
      <w:tblGrid>
        <w:gridCol w:w="3936"/>
        <w:gridCol w:w="3827"/>
        <w:gridCol w:w="3253"/>
      </w:tblGrid>
      <w:tr w:rsidR="00D552C6" w14:paraId="0DBBB500" w14:textId="77777777" w:rsidTr="00563F73">
        <w:trPr>
          <w:jc w:val="center"/>
        </w:trPr>
        <w:tc>
          <w:tcPr>
            <w:tcW w:w="3936" w:type="dxa"/>
            <w:shd w:val="clear" w:color="auto" w:fill="4F81BD" w:themeFill="accent1"/>
            <w:vAlign w:val="center"/>
          </w:tcPr>
          <w:p w14:paraId="39216DD9" w14:textId="635F33B5" w:rsidR="00D552C6" w:rsidRPr="00563F73" w:rsidRDefault="00D552C6" w:rsidP="00D552C6">
            <w:pPr>
              <w:pStyle w:val="Heading3"/>
              <w:jc w:val="center"/>
              <w:rPr>
                <w:color w:val="FFFFFF" w:themeColor="background1"/>
              </w:rPr>
            </w:pPr>
            <w:r w:rsidRPr="00563F73">
              <w:rPr>
                <w:color w:val="FFFFFF" w:themeColor="background1"/>
              </w:rPr>
              <w:t>Planning and discovery</w:t>
            </w:r>
          </w:p>
        </w:tc>
        <w:tc>
          <w:tcPr>
            <w:tcW w:w="3827" w:type="dxa"/>
            <w:shd w:val="clear" w:color="auto" w:fill="4F81BD" w:themeFill="accent1"/>
            <w:vAlign w:val="center"/>
          </w:tcPr>
          <w:p w14:paraId="527FFFFD" w14:textId="53E15458" w:rsidR="00D552C6" w:rsidRPr="00563F73" w:rsidRDefault="00D552C6" w:rsidP="00D552C6">
            <w:pPr>
              <w:pStyle w:val="Heading3"/>
              <w:jc w:val="center"/>
              <w:rPr>
                <w:color w:val="FFFFFF" w:themeColor="background1"/>
              </w:rPr>
            </w:pPr>
            <w:r w:rsidRPr="00563F73">
              <w:rPr>
                <w:color w:val="FFFFFF" w:themeColor="background1"/>
              </w:rPr>
              <w:t>Technical development</w:t>
            </w:r>
          </w:p>
        </w:tc>
        <w:tc>
          <w:tcPr>
            <w:tcW w:w="3253" w:type="dxa"/>
            <w:shd w:val="clear" w:color="auto" w:fill="4F81BD" w:themeFill="accent1"/>
            <w:vAlign w:val="center"/>
          </w:tcPr>
          <w:p w14:paraId="138C7045" w14:textId="662F6A9A" w:rsidR="00D552C6" w:rsidRPr="00563F73" w:rsidRDefault="00D552C6" w:rsidP="00D552C6">
            <w:pPr>
              <w:pStyle w:val="Heading3"/>
              <w:jc w:val="center"/>
              <w:rPr>
                <w:color w:val="FFFFFF" w:themeColor="background1"/>
              </w:rPr>
            </w:pPr>
            <w:r w:rsidRPr="00563F73">
              <w:rPr>
                <w:color w:val="FFFFFF" w:themeColor="background1"/>
              </w:rPr>
              <w:t>Create outputs</w:t>
            </w:r>
          </w:p>
        </w:tc>
      </w:tr>
      <w:tr w:rsidR="00D552C6" w14:paraId="3F9D5557" w14:textId="77777777" w:rsidTr="00D552C6">
        <w:trPr>
          <w:jc w:val="center"/>
        </w:trPr>
        <w:tc>
          <w:tcPr>
            <w:tcW w:w="3936" w:type="dxa"/>
          </w:tcPr>
          <w:p w14:paraId="36563B0C" w14:textId="77777777" w:rsidR="00D552C6" w:rsidRDefault="00D552C6" w:rsidP="00D552C6">
            <w:pPr>
              <w:pStyle w:val="BodyText"/>
              <w:numPr>
                <w:ilvl w:val="0"/>
                <w:numId w:val="7"/>
              </w:numPr>
              <w:rPr>
                <w:sz w:val="22"/>
                <w:szCs w:val="22"/>
              </w:rPr>
            </w:pPr>
            <w:r w:rsidRPr="1186CD83">
              <w:rPr>
                <w:sz w:val="22"/>
                <w:szCs w:val="22"/>
              </w:rPr>
              <w:t xml:space="preserve">Define key problem </w:t>
            </w:r>
            <w:r w:rsidRPr="10FCDFA5">
              <w:rPr>
                <w:sz w:val="22"/>
                <w:szCs w:val="22"/>
              </w:rPr>
              <w:t>statement</w:t>
            </w:r>
          </w:p>
          <w:p w14:paraId="25241E44" w14:textId="77777777" w:rsidR="00D552C6" w:rsidRDefault="00D552C6" w:rsidP="00D552C6">
            <w:pPr>
              <w:pStyle w:val="BodyText"/>
              <w:numPr>
                <w:ilvl w:val="0"/>
                <w:numId w:val="7"/>
              </w:numPr>
              <w:rPr>
                <w:sz w:val="20"/>
                <w:szCs w:val="20"/>
              </w:rPr>
            </w:pPr>
            <w:r w:rsidRPr="1186CD83">
              <w:rPr>
                <w:sz w:val="22"/>
                <w:szCs w:val="22"/>
              </w:rPr>
              <w:t>Align on tools and applications</w:t>
            </w:r>
          </w:p>
          <w:p w14:paraId="75A9E78C" w14:textId="77777777" w:rsidR="00D552C6" w:rsidRDefault="00D552C6" w:rsidP="00D552C6">
            <w:pPr>
              <w:pStyle w:val="BodyText"/>
              <w:numPr>
                <w:ilvl w:val="0"/>
                <w:numId w:val="7"/>
              </w:numPr>
              <w:rPr>
                <w:sz w:val="20"/>
                <w:szCs w:val="20"/>
              </w:rPr>
            </w:pPr>
            <w:r w:rsidRPr="1186CD83">
              <w:rPr>
                <w:sz w:val="22"/>
                <w:szCs w:val="22"/>
              </w:rPr>
              <w:t>Literature review</w:t>
            </w:r>
          </w:p>
          <w:p w14:paraId="042537BC" w14:textId="1224E5B1" w:rsidR="00D552C6" w:rsidRPr="00D552C6" w:rsidRDefault="00D552C6" w:rsidP="00D552C6">
            <w:pPr>
              <w:pStyle w:val="BodyText"/>
              <w:numPr>
                <w:ilvl w:val="0"/>
                <w:numId w:val="7"/>
              </w:numPr>
            </w:pPr>
            <w:r w:rsidRPr="1186CD83">
              <w:rPr>
                <w:sz w:val="22"/>
                <w:szCs w:val="22"/>
              </w:rPr>
              <w:t>Data exploration</w:t>
            </w:r>
          </w:p>
        </w:tc>
        <w:tc>
          <w:tcPr>
            <w:tcW w:w="3827" w:type="dxa"/>
          </w:tcPr>
          <w:p w14:paraId="1E00EF5E" w14:textId="77777777" w:rsidR="00D552C6" w:rsidRDefault="00D552C6" w:rsidP="00D552C6">
            <w:pPr>
              <w:pStyle w:val="BodyText"/>
              <w:numPr>
                <w:ilvl w:val="0"/>
                <w:numId w:val="6"/>
              </w:numPr>
              <w:rPr>
                <w:sz w:val="20"/>
                <w:szCs w:val="20"/>
              </w:rPr>
            </w:pPr>
            <w:r w:rsidRPr="1186CD83">
              <w:rPr>
                <w:sz w:val="22"/>
                <w:szCs w:val="22"/>
              </w:rPr>
              <w:t>Data preparation</w:t>
            </w:r>
          </w:p>
          <w:p w14:paraId="24EBAE3C" w14:textId="77777777" w:rsidR="00D552C6" w:rsidRDefault="00D552C6" w:rsidP="00D552C6">
            <w:pPr>
              <w:pStyle w:val="BodyText"/>
              <w:numPr>
                <w:ilvl w:val="0"/>
                <w:numId w:val="6"/>
              </w:numPr>
              <w:rPr>
                <w:sz w:val="20"/>
                <w:szCs w:val="20"/>
              </w:rPr>
            </w:pPr>
            <w:r w:rsidRPr="1186CD83">
              <w:rPr>
                <w:sz w:val="22"/>
                <w:szCs w:val="22"/>
              </w:rPr>
              <w:t>Modelling</w:t>
            </w:r>
          </w:p>
          <w:p w14:paraId="22D7C844" w14:textId="0087F969" w:rsidR="00D552C6" w:rsidRPr="00D552C6" w:rsidRDefault="00D552C6" w:rsidP="00D552C6">
            <w:pPr>
              <w:pStyle w:val="BodyText"/>
              <w:numPr>
                <w:ilvl w:val="0"/>
                <w:numId w:val="6"/>
              </w:numPr>
            </w:pPr>
            <w:r w:rsidRPr="1186CD83">
              <w:rPr>
                <w:sz w:val="22"/>
                <w:szCs w:val="22"/>
              </w:rPr>
              <w:t>Data visualisation and outputs</w:t>
            </w:r>
          </w:p>
        </w:tc>
        <w:tc>
          <w:tcPr>
            <w:tcW w:w="3253" w:type="dxa"/>
          </w:tcPr>
          <w:p w14:paraId="7E925E41" w14:textId="77777777" w:rsidR="00D552C6" w:rsidRDefault="00D552C6" w:rsidP="00563F73">
            <w:pPr>
              <w:pStyle w:val="BodyText"/>
              <w:numPr>
                <w:ilvl w:val="0"/>
                <w:numId w:val="5"/>
              </w:numPr>
              <w:ind w:left="878"/>
              <w:rPr>
                <w:sz w:val="20"/>
                <w:szCs w:val="20"/>
              </w:rPr>
            </w:pPr>
            <w:r w:rsidRPr="1186CD83">
              <w:rPr>
                <w:sz w:val="22"/>
                <w:szCs w:val="22"/>
              </w:rPr>
              <w:t>Create report</w:t>
            </w:r>
          </w:p>
          <w:p w14:paraId="4B2AAF8B" w14:textId="5036EB62" w:rsidR="00D552C6" w:rsidRPr="00D552C6" w:rsidRDefault="00D552C6" w:rsidP="00563F73">
            <w:pPr>
              <w:pStyle w:val="BodyText"/>
              <w:numPr>
                <w:ilvl w:val="0"/>
                <w:numId w:val="5"/>
              </w:numPr>
              <w:ind w:left="878"/>
            </w:pPr>
            <w:r w:rsidRPr="1186CD83">
              <w:rPr>
                <w:sz w:val="22"/>
                <w:szCs w:val="22"/>
              </w:rPr>
              <w:t>Create and rehearse presentation</w:t>
            </w:r>
          </w:p>
        </w:tc>
      </w:tr>
    </w:tbl>
    <w:p w14:paraId="4674006E" w14:textId="507A96A7" w:rsidR="2846C476" w:rsidRDefault="1C2822EC" w:rsidP="240C21BC">
      <w:pPr>
        <w:pStyle w:val="Heading3"/>
        <w:rPr>
          <w:sz w:val="26"/>
          <w:szCs w:val="26"/>
        </w:rPr>
      </w:pPr>
      <w:r w:rsidRPr="7F89AA1E">
        <w:rPr>
          <w:sz w:val="26"/>
          <w:szCs w:val="26"/>
        </w:rPr>
        <w:t>Schedule</w:t>
      </w:r>
    </w:p>
    <w:p w14:paraId="19F7A264" w14:textId="45E2A31A" w:rsidR="1C436EF7" w:rsidRDefault="1156AB4B" w:rsidP="00D67DFD">
      <w:pPr>
        <w:pStyle w:val="BodyText"/>
        <w:jc w:val="center"/>
      </w:pPr>
      <w:r>
        <w:rPr>
          <w:noProof/>
        </w:rPr>
        <w:drawing>
          <wp:inline distT="0" distB="0" distL="0" distR="0" wp14:anchorId="48C37BAF" wp14:editId="02E07C26">
            <wp:extent cx="6158667" cy="1950244"/>
            <wp:effectExtent l="0" t="0" r="0" b="0"/>
            <wp:docPr id="2104872099" name="Picture 210487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872099"/>
                    <pic:cNvPicPr/>
                  </pic:nvPicPr>
                  <pic:blipFill>
                    <a:blip r:embed="rId10">
                      <a:extLst>
                        <a:ext uri="{28A0092B-C50C-407E-A947-70E740481C1C}">
                          <a14:useLocalDpi xmlns:a14="http://schemas.microsoft.com/office/drawing/2010/main" val="0"/>
                        </a:ext>
                      </a:extLst>
                    </a:blip>
                    <a:stretch>
                      <a:fillRect/>
                    </a:stretch>
                  </pic:blipFill>
                  <pic:spPr>
                    <a:xfrm>
                      <a:off x="0" y="0"/>
                      <a:ext cx="6158667" cy="1950244"/>
                    </a:xfrm>
                    <a:prstGeom prst="rect">
                      <a:avLst/>
                    </a:prstGeom>
                  </pic:spPr>
                </pic:pic>
              </a:graphicData>
            </a:graphic>
          </wp:inline>
        </w:drawing>
      </w:r>
    </w:p>
    <w:p w14:paraId="4DF559C7" w14:textId="2297FA55" w:rsidR="1C436EF7" w:rsidRDefault="5072E118" w:rsidP="240C21BC">
      <w:pPr>
        <w:pStyle w:val="Heading3"/>
        <w:rPr>
          <w:sz w:val="26"/>
          <w:szCs w:val="26"/>
        </w:rPr>
      </w:pPr>
      <w:r w:rsidRPr="240C21BC">
        <w:rPr>
          <w:sz w:val="26"/>
          <w:szCs w:val="26"/>
        </w:rPr>
        <w:t>Team roles</w:t>
      </w:r>
    </w:p>
    <w:p w14:paraId="0715FE0D" w14:textId="7C7671F4" w:rsidR="00D67DFD" w:rsidRDefault="6782567C" w:rsidP="7F89AA1E">
      <w:pPr>
        <w:pStyle w:val="BodyText"/>
        <w:spacing w:line="259" w:lineRule="auto"/>
      </w:pPr>
      <w:r>
        <w:rPr>
          <w:noProof/>
        </w:rPr>
        <w:drawing>
          <wp:inline distT="0" distB="0" distL="0" distR="0" wp14:anchorId="2451CD3D" wp14:editId="474BA00D">
            <wp:extent cx="6352465" cy="3546792"/>
            <wp:effectExtent l="0" t="0" r="0" b="0"/>
            <wp:docPr id="1217012969" name="Picture 1217012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012969"/>
                    <pic:cNvPicPr/>
                  </pic:nvPicPr>
                  <pic:blipFill>
                    <a:blip r:embed="rId11">
                      <a:extLst>
                        <a:ext uri="{28A0092B-C50C-407E-A947-70E740481C1C}">
                          <a14:useLocalDpi xmlns:a14="http://schemas.microsoft.com/office/drawing/2010/main" val="0"/>
                        </a:ext>
                      </a:extLst>
                    </a:blip>
                    <a:stretch>
                      <a:fillRect/>
                    </a:stretch>
                  </pic:blipFill>
                  <pic:spPr>
                    <a:xfrm>
                      <a:off x="0" y="0"/>
                      <a:ext cx="6352465" cy="3546792"/>
                    </a:xfrm>
                    <a:prstGeom prst="rect">
                      <a:avLst/>
                    </a:prstGeom>
                  </pic:spPr>
                </pic:pic>
              </a:graphicData>
            </a:graphic>
          </wp:inline>
        </w:drawing>
      </w:r>
    </w:p>
    <w:p w14:paraId="22B61C14" w14:textId="63AD619E" w:rsidR="1A8DC2F0" w:rsidRDefault="1A8DC2F0">
      <w:r>
        <w:br w:type="page"/>
      </w:r>
    </w:p>
    <w:p w14:paraId="1B396459" w14:textId="1E3EE0A8" w:rsidR="3B61D6F2" w:rsidRDefault="00F06C2F" w:rsidP="02DBD83A">
      <w:pPr>
        <w:pStyle w:val="Heading1"/>
      </w:pPr>
      <w:bookmarkStart w:id="11" w:name="_Toc144790274"/>
      <w:bookmarkStart w:id="12" w:name="references"/>
      <w:bookmarkEnd w:id="10"/>
      <w:r w:rsidRPr="00F850A5">
        <w:t>References</w:t>
      </w:r>
      <w:bookmarkEnd w:id="11"/>
    </w:p>
    <w:p w14:paraId="416C7502" w14:textId="77777777" w:rsidR="008C0389" w:rsidRDefault="008C0389" w:rsidP="008C0389">
      <w:pPr>
        <w:pStyle w:val="Bibliography"/>
      </w:pPr>
    </w:p>
    <w:p w14:paraId="4EBE64EE" w14:textId="1AD7E278" w:rsidR="004E6639" w:rsidRDefault="008C0389" w:rsidP="004E6639">
      <w:pPr>
        <w:pStyle w:val="Bibliography"/>
      </w:pPr>
      <w:r w:rsidRPr="00940630">
        <w:t xml:space="preserve">AEMO 2023, ‘Forecasting Approach Electricity Demand Forecasting Methodology - August 2023’, </w:t>
      </w:r>
      <w:r w:rsidR="00453BB9" w:rsidRPr="00940630">
        <w:t>Australian Energy Market Operator</w:t>
      </w:r>
      <w:r w:rsidRPr="00940630">
        <w:t>, Version 1.3</w:t>
      </w:r>
      <w:r w:rsidR="0057177D" w:rsidRPr="00940630">
        <w:t xml:space="preserve">, </w:t>
      </w:r>
      <w:r w:rsidR="00BB31E2" w:rsidRPr="00940630">
        <w:t>accessed 3 September 2023</w:t>
      </w:r>
      <w:r w:rsidR="00A328A2">
        <w:t xml:space="preserve"> </w:t>
      </w:r>
      <w:r w:rsidRPr="00940630">
        <w:t>&lt;https://aemo.com.au/-/media/files/electricity/nem/planning_and_forecasting/nem_esoo/2023/forecasting-approach_electricity-demand-forecasting-methodology_final.pdf?la=en&gt;</w:t>
      </w:r>
    </w:p>
    <w:p w14:paraId="50AE9F9E" w14:textId="013D134D" w:rsidR="7EF635BC" w:rsidRPr="00940630" w:rsidRDefault="004E6639" w:rsidP="004E6639">
      <w:pPr>
        <w:pStyle w:val="Bibliography"/>
      </w:pPr>
      <w:r>
        <w:t xml:space="preserve">Alonso, AM, Nogales, FJ &amp; Ruiz, C 2020, ‘A single scalable LSTM model for short-term forecasting of massive electricity time series’, Energies (Basel), vol. 13, no. 20, p. 5328, </w:t>
      </w:r>
      <w:r w:rsidRPr="00940630">
        <w:t>accessed 3 September 2023</w:t>
      </w:r>
      <w:r w:rsidR="00F54A73">
        <w:t>, &lt;</w:t>
      </w:r>
      <w:r w:rsidR="00F54A73" w:rsidRPr="00F54A73">
        <w:t>https://primoa.library.unsw.edu.au/permalink/f/11jha62/TN_cdi_doaj_primary_oai_doaj_org_article_81185b65a0a94c6c84b07f7d8daf5284</w:t>
      </w:r>
      <w:r w:rsidR="00F54A73">
        <w:t>&gt;</w:t>
      </w:r>
    </w:p>
    <w:p w14:paraId="24C6B295" w14:textId="05F0E0E8" w:rsidR="00F30A65" w:rsidRDefault="00F30A65" w:rsidP="00F30A65">
      <w:pPr>
        <w:pStyle w:val="Bibliography"/>
      </w:pPr>
      <w:r>
        <w:t>Bashari, M &amp; Rahimi-Kian, A 2020, ‘Forecasting Electric Load by Aggregating Meteorological and History-based Deep Learning Modules’, in 2020 IEEE Power &amp; Energy Society General Meeting (PESGM), IEEE, pp. 1–5</w:t>
      </w:r>
      <w:r w:rsidR="00357FE4">
        <w:t xml:space="preserve">, </w:t>
      </w:r>
      <w:r w:rsidR="00357FE4" w:rsidRPr="00357FE4">
        <w:t>accessed 3 September 2023,</w:t>
      </w:r>
      <w:r w:rsidR="00357FE4">
        <w:t xml:space="preserve"> &lt;</w:t>
      </w:r>
      <w:r w:rsidR="006323D2" w:rsidRPr="006323D2">
        <w:t>https://primoa.library.unsw.edu.au/primo-explore/openurl?rft_id=info:doi%2F10.1109%2FPESGM41954.2020.9282124&amp;vid=UNSW_SERVICES_PAGE&amp;institution=61UNSW_INST&amp;url_ctx_val=&amp;url_ctx_fmt=null&amp;isSerivcesPage=true</w:t>
      </w:r>
      <w:r w:rsidR="006323D2">
        <w:t>&gt;</w:t>
      </w:r>
    </w:p>
    <w:p w14:paraId="7BA78FBC" w14:textId="35414A28" w:rsidR="02DBD83A" w:rsidRDefault="01FD537A" w:rsidP="00940630">
      <w:pPr>
        <w:pStyle w:val="Bibliography"/>
      </w:pPr>
      <w:r w:rsidRPr="00940630">
        <w:t>Bhattacharya, M. Inekwe JN. Sadorsky, P 2020, ‘Convergence of energy productivity in Australian states and territories: Determinants and forecasts’, Energy Economics, Volume 85, no. 104538, accessed 3 September 2023, &lt;https://www.sciencedirect.com/science/article/pii/S0140988319303330&gt;</w:t>
      </w:r>
    </w:p>
    <w:p w14:paraId="16614B06" w14:textId="09DEB1D8" w:rsidR="00670871" w:rsidRDefault="00670871" w:rsidP="00670871">
      <w:pPr>
        <w:pStyle w:val="Bibliography"/>
      </w:pPr>
      <w:r>
        <w:t xml:space="preserve">Chen, J-F, Wang, W-M &amp; Huang, C-M 1995, ‘Analysis of an adaptive time-series autoregressive moving-average (ARMA) model for short-term load forecasting’, Electric power systems research, vol. 34, no. 3, pp. 187–196. </w:t>
      </w:r>
      <w:r w:rsidRPr="00940630">
        <w:t>accessed 3 September 2023, &lt;</w:t>
      </w:r>
      <w:r w:rsidR="00CB045E" w:rsidRPr="00CB045E">
        <w:t>https://primoa.library.unsw.edu.au/permalink/f/11jha62/TN_cdi_crossref_primary_10_1016_0378_7796_95_00977_1</w:t>
      </w:r>
      <w:r w:rsidR="00CB045E">
        <w:t>&gt;</w:t>
      </w:r>
    </w:p>
    <w:p w14:paraId="09935B82" w14:textId="6717C805" w:rsidR="00E26392" w:rsidRDefault="00E26392" w:rsidP="00E26392">
      <w:pPr>
        <w:pStyle w:val="Bibliography"/>
      </w:pPr>
      <w:r>
        <w:t xml:space="preserve">Hagan, MT &amp; Behr, SM 1987, ‘The Time Series Approach to Short Term Load Forecasting’, IEEE transactions on power systems, vol. 2, no. 3, pp. 785–791, </w:t>
      </w:r>
      <w:r w:rsidRPr="00E26392">
        <w:t>accessed 3 September 2023 &lt;</w:t>
      </w:r>
      <w:r w:rsidR="00AC20D6" w:rsidRPr="00AC20D6">
        <w:t>https://primoa.library.unsw.edu.au/permalink/f/11jha62/TN_cdi_pascalfrancis_primary_7630203</w:t>
      </w:r>
      <w:r w:rsidR="00AC20D6">
        <w:t>&gt;</w:t>
      </w:r>
    </w:p>
    <w:p w14:paraId="7CAD757F" w14:textId="63C1768C" w:rsidR="002661ED" w:rsidRDefault="002661ED" w:rsidP="00E26392">
      <w:pPr>
        <w:pStyle w:val="Bibliography"/>
      </w:pPr>
      <w:r>
        <w:t>Jiang, P, Li, R, Liu, N &amp; Gao, Y 2020, ‘A novel composite electricity demand forecasting framework by data processing and optimized support vector machine’, Applied energy, vol. 260, p. 114243</w:t>
      </w:r>
      <w:r w:rsidR="00BA47ED">
        <w:t xml:space="preserve">, </w:t>
      </w:r>
      <w:r w:rsidR="00BA47ED" w:rsidRPr="00BA47ED">
        <w:t xml:space="preserve">accessed </w:t>
      </w:r>
      <w:r w:rsidR="00BA47ED">
        <w:t>4</w:t>
      </w:r>
      <w:r w:rsidR="00BA47ED" w:rsidRPr="00BA47ED">
        <w:t xml:space="preserve"> September 2023</w:t>
      </w:r>
      <w:r w:rsidR="00BA47ED">
        <w:t>, &lt;</w:t>
      </w:r>
      <w:r w:rsidR="00645F70" w:rsidRPr="00645F70">
        <w:t>https://primoa.library.unsw.edu.au/permalink/f/11jha62/TN_cdi_crossref_primary_10_1016_j_apenergy_2019_114243</w:t>
      </w:r>
      <w:r w:rsidR="00645F70">
        <w:t>&gt;</w:t>
      </w:r>
    </w:p>
    <w:p w14:paraId="443AAEC4" w14:textId="2020135B" w:rsidR="007B2A4B" w:rsidRPr="00940630" w:rsidRDefault="007B2A4B" w:rsidP="00940630">
      <w:pPr>
        <w:pStyle w:val="Bibliography"/>
      </w:pPr>
      <w:r w:rsidRPr="007B2A4B">
        <w:t>Jiang, P, Li, R, Lu, H &amp; Zhang, X 2020, ‘Modeling of electricity demand forecast for power system’, Neural computing &amp; applications, vol. 32, no. 11, pp. 6857–6875</w:t>
      </w:r>
      <w:r>
        <w:t xml:space="preserve">, </w:t>
      </w:r>
      <w:r w:rsidR="00F54A73" w:rsidRPr="00940630">
        <w:t>accessed 3 September 2023</w:t>
      </w:r>
      <w:r w:rsidR="00F54A73">
        <w:t xml:space="preserve"> </w:t>
      </w:r>
      <w:r>
        <w:t>&lt;</w:t>
      </w:r>
      <w:r w:rsidR="00AA2B65" w:rsidRPr="00AA2B65">
        <w:t>https://primoa.library.unsw.edu.au/permalink/f/11jha62/TN_cdi_springer_journals_10_1007_s00521_019_04153_5</w:t>
      </w:r>
      <w:r w:rsidR="00AA2B65">
        <w:t>&gt;</w:t>
      </w:r>
    </w:p>
    <w:p w14:paraId="5F43650C" w14:textId="49B23FFD" w:rsidR="02DBD83A" w:rsidRPr="00940630" w:rsidRDefault="01FD537A" w:rsidP="00940630">
      <w:pPr>
        <w:pStyle w:val="Bibliography"/>
      </w:pPr>
      <w:r w:rsidRPr="00940630">
        <w:t>Kpodar, K. Liu, B 2022, ‘The distributional implications of the impact of fuel price increases on inflation’, Energy Economics, Volume 108, no. 105909, accessed 3 September 2023, &lt;https://www.sciencedirect.com/science/article/pii/S0140988322000895&gt;</w:t>
      </w:r>
    </w:p>
    <w:p w14:paraId="052623E3" w14:textId="78B7032C" w:rsidR="01FD537A" w:rsidRPr="00940630" w:rsidRDefault="01FD537A" w:rsidP="00940630">
      <w:pPr>
        <w:pStyle w:val="Bibliography"/>
      </w:pPr>
      <w:r w:rsidRPr="00940630">
        <w:t>Liu, XQ. Zhang, C. Zhou, Y. Liao, H 2021, ‘Temperature change and electricity consumption of the group living: A case study of college students’, Science of The Total Environment, Volume 781, no. 146574, accessed 3 September 2023, &lt;https://www.sciencedirect.com/science/article/pii/S0048969721016429&gt;</w:t>
      </w:r>
    </w:p>
    <w:p w14:paraId="04044AC1" w14:textId="13712A03" w:rsidR="004F2F2F" w:rsidRDefault="00EA0E30" w:rsidP="00940630">
      <w:pPr>
        <w:pStyle w:val="Bibliography"/>
      </w:pPr>
      <w:r w:rsidRPr="00940630">
        <w:t>McCulloch</w:t>
      </w:r>
      <w:r w:rsidR="00DE6418" w:rsidRPr="00940630">
        <w:t xml:space="preserve">, J. Ignatieva, K </w:t>
      </w:r>
      <w:r w:rsidR="00DF5C6D" w:rsidRPr="00940630">
        <w:t>2020, ‘Intra-day Electricity Demand and Temperature’</w:t>
      </w:r>
      <w:r w:rsidR="0057177D" w:rsidRPr="00940630">
        <w:t>, The Energy Journal, Vol. 41, No. 3</w:t>
      </w:r>
      <w:r w:rsidR="00940630" w:rsidRPr="00940630">
        <w:t>, accessed 3 September 2023</w:t>
      </w:r>
      <w:r w:rsidR="00A328A2">
        <w:t>,</w:t>
      </w:r>
      <w:r w:rsidR="003228F4">
        <w:t xml:space="preserve"> </w:t>
      </w:r>
      <w:r w:rsidR="00A328A2">
        <w:t>&lt;</w:t>
      </w:r>
      <w:r w:rsidR="003228F4" w:rsidRPr="003228F4">
        <w:t>https://www.iaee.org/en/publications/init2.aspx?id=0</w:t>
      </w:r>
      <w:r w:rsidR="003228F4">
        <w:t>&gt;</w:t>
      </w:r>
      <w:bookmarkEnd w:id="12"/>
    </w:p>
    <w:p w14:paraId="604F92EB" w14:textId="032B890E" w:rsidR="002661ED" w:rsidRDefault="004F2F2F" w:rsidP="002661ED">
      <w:pPr>
        <w:pStyle w:val="Bibliography"/>
      </w:pPr>
      <w:r>
        <w:t>Zhang, G &amp; Guo, J 2020, ‘A Novel Method for Hourly Electricity Demand Forecasting’, IEEE transactions on power systems, vol. 35, no. 2, pp. 1351–1363, accessed 4 September 2023, &lt;</w:t>
      </w:r>
      <w:r w:rsidR="00E53D72">
        <w:t>https://primoa.library.unsw.edu.au/permalink/f/11jha62/TN_cdi_crossref_primary_10_1109_TPWRS_2019_2941277&gt;</w:t>
      </w:r>
    </w:p>
    <w:p w14:paraId="5793C82D" w14:textId="77777777" w:rsidR="004F4BC7" w:rsidRDefault="004F4BC7" w:rsidP="002661ED">
      <w:pPr>
        <w:pStyle w:val="Bibliography"/>
      </w:pPr>
    </w:p>
    <w:sectPr w:rsidR="004F4BC7">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640F0" w14:textId="77777777" w:rsidR="00651403" w:rsidRPr="00F850A5" w:rsidRDefault="00651403">
      <w:pPr>
        <w:spacing w:after="0"/>
      </w:pPr>
      <w:r w:rsidRPr="00F850A5">
        <w:separator/>
      </w:r>
    </w:p>
  </w:endnote>
  <w:endnote w:type="continuationSeparator" w:id="0">
    <w:p w14:paraId="23B07F65" w14:textId="77777777" w:rsidR="00651403" w:rsidRPr="00F850A5" w:rsidRDefault="00651403">
      <w:pPr>
        <w:spacing w:after="0"/>
      </w:pPr>
      <w:r w:rsidRPr="00F850A5">
        <w:continuationSeparator/>
      </w:r>
    </w:p>
  </w:endnote>
  <w:endnote w:type="continuationNotice" w:id="1">
    <w:p w14:paraId="2BF42527" w14:textId="77777777" w:rsidR="00651403" w:rsidRPr="00F850A5" w:rsidRDefault="0065140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MR17">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 w:name="CMCSC10">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BE5C9" w14:textId="77777777" w:rsidR="00651403" w:rsidRPr="00F850A5" w:rsidRDefault="00651403">
      <w:r w:rsidRPr="00F850A5">
        <w:separator/>
      </w:r>
    </w:p>
  </w:footnote>
  <w:footnote w:type="continuationSeparator" w:id="0">
    <w:p w14:paraId="03455150" w14:textId="77777777" w:rsidR="00651403" w:rsidRPr="00F850A5" w:rsidRDefault="00651403">
      <w:r w:rsidRPr="00F850A5">
        <w:continuationSeparator/>
      </w:r>
    </w:p>
  </w:footnote>
  <w:footnote w:type="continuationNotice" w:id="1">
    <w:p w14:paraId="4BDA58A4" w14:textId="77777777" w:rsidR="00651403" w:rsidRPr="00F850A5" w:rsidRDefault="00651403">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WmvrOJHOPKZ1+p" int2:id="A9dGQHZ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7084C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6902B13"/>
    <w:multiLevelType w:val="hybridMultilevel"/>
    <w:tmpl w:val="D94A8DBC"/>
    <w:lvl w:ilvl="0" w:tplc="A67E9D32">
      <w:start w:val="1"/>
      <w:numFmt w:val="bullet"/>
      <w:lvlText w:val=""/>
      <w:lvlJc w:val="left"/>
      <w:pPr>
        <w:ind w:left="720" w:hanging="360"/>
      </w:pPr>
      <w:rPr>
        <w:rFonts w:ascii="Symbol" w:hAnsi="Symbol" w:hint="default"/>
      </w:rPr>
    </w:lvl>
    <w:lvl w:ilvl="1" w:tplc="ED1A9F18">
      <w:start w:val="1"/>
      <w:numFmt w:val="bullet"/>
      <w:lvlText w:val="o"/>
      <w:lvlJc w:val="left"/>
      <w:pPr>
        <w:ind w:left="1440" w:hanging="360"/>
      </w:pPr>
      <w:rPr>
        <w:rFonts w:ascii="Courier New" w:hAnsi="Courier New" w:hint="default"/>
      </w:rPr>
    </w:lvl>
    <w:lvl w:ilvl="2" w:tplc="C742E48A">
      <w:start w:val="1"/>
      <w:numFmt w:val="bullet"/>
      <w:lvlText w:val=""/>
      <w:lvlJc w:val="left"/>
      <w:pPr>
        <w:ind w:left="2160" w:hanging="360"/>
      </w:pPr>
      <w:rPr>
        <w:rFonts w:ascii="Wingdings" w:hAnsi="Wingdings" w:hint="default"/>
      </w:rPr>
    </w:lvl>
    <w:lvl w:ilvl="3" w:tplc="2684FD68">
      <w:start w:val="1"/>
      <w:numFmt w:val="bullet"/>
      <w:lvlText w:val=""/>
      <w:lvlJc w:val="left"/>
      <w:pPr>
        <w:ind w:left="2880" w:hanging="360"/>
      </w:pPr>
      <w:rPr>
        <w:rFonts w:ascii="Symbol" w:hAnsi="Symbol" w:hint="default"/>
      </w:rPr>
    </w:lvl>
    <w:lvl w:ilvl="4" w:tplc="2FDC6626">
      <w:start w:val="1"/>
      <w:numFmt w:val="bullet"/>
      <w:lvlText w:val="o"/>
      <w:lvlJc w:val="left"/>
      <w:pPr>
        <w:ind w:left="3600" w:hanging="360"/>
      </w:pPr>
      <w:rPr>
        <w:rFonts w:ascii="Courier New" w:hAnsi="Courier New" w:hint="default"/>
      </w:rPr>
    </w:lvl>
    <w:lvl w:ilvl="5" w:tplc="569888A6">
      <w:start w:val="1"/>
      <w:numFmt w:val="bullet"/>
      <w:lvlText w:val=""/>
      <w:lvlJc w:val="left"/>
      <w:pPr>
        <w:ind w:left="4320" w:hanging="360"/>
      </w:pPr>
      <w:rPr>
        <w:rFonts w:ascii="Wingdings" w:hAnsi="Wingdings" w:hint="default"/>
      </w:rPr>
    </w:lvl>
    <w:lvl w:ilvl="6" w:tplc="D146F4B0">
      <w:start w:val="1"/>
      <w:numFmt w:val="bullet"/>
      <w:lvlText w:val=""/>
      <w:lvlJc w:val="left"/>
      <w:pPr>
        <w:ind w:left="5040" w:hanging="360"/>
      </w:pPr>
      <w:rPr>
        <w:rFonts w:ascii="Symbol" w:hAnsi="Symbol" w:hint="default"/>
      </w:rPr>
    </w:lvl>
    <w:lvl w:ilvl="7" w:tplc="83DE3A72">
      <w:start w:val="1"/>
      <w:numFmt w:val="bullet"/>
      <w:lvlText w:val="o"/>
      <w:lvlJc w:val="left"/>
      <w:pPr>
        <w:ind w:left="5760" w:hanging="360"/>
      </w:pPr>
      <w:rPr>
        <w:rFonts w:ascii="Courier New" w:hAnsi="Courier New" w:hint="default"/>
      </w:rPr>
    </w:lvl>
    <w:lvl w:ilvl="8" w:tplc="90B292CE">
      <w:start w:val="1"/>
      <w:numFmt w:val="bullet"/>
      <w:lvlText w:val=""/>
      <w:lvlJc w:val="left"/>
      <w:pPr>
        <w:ind w:left="6480" w:hanging="360"/>
      </w:pPr>
      <w:rPr>
        <w:rFonts w:ascii="Wingdings" w:hAnsi="Wingdings" w:hint="default"/>
      </w:rPr>
    </w:lvl>
  </w:abstractNum>
  <w:abstractNum w:abstractNumId="2" w15:restartNumberingAfterBreak="0">
    <w:nsid w:val="077839AC"/>
    <w:multiLevelType w:val="hybridMultilevel"/>
    <w:tmpl w:val="684EE2D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38629D"/>
    <w:multiLevelType w:val="hybridMultilevel"/>
    <w:tmpl w:val="D60ABF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E823328"/>
    <w:multiLevelType w:val="hybridMultilevel"/>
    <w:tmpl w:val="8D7AF4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827DB00"/>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D7C38F"/>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B6E814"/>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3A77EA7"/>
    <w:multiLevelType w:val="hybridMultilevel"/>
    <w:tmpl w:val="D9C4F224"/>
    <w:lvl w:ilvl="0" w:tplc="2FE82FD2">
      <w:start w:val="1"/>
      <w:numFmt w:val="bullet"/>
      <w:lvlText w:val=""/>
      <w:lvlJc w:val="left"/>
      <w:pPr>
        <w:ind w:left="720" w:hanging="360"/>
      </w:pPr>
      <w:rPr>
        <w:rFonts w:ascii="Symbol" w:hAnsi="Symbol" w:hint="default"/>
      </w:rPr>
    </w:lvl>
    <w:lvl w:ilvl="1" w:tplc="F3D491F6">
      <w:start w:val="1"/>
      <w:numFmt w:val="bullet"/>
      <w:lvlText w:val="o"/>
      <w:lvlJc w:val="left"/>
      <w:pPr>
        <w:ind w:left="1440" w:hanging="360"/>
      </w:pPr>
      <w:rPr>
        <w:rFonts w:ascii="Courier New" w:hAnsi="Courier New" w:hint="default"/>
      </w:rPr>
    </w:lvl>
    <w:lvl w:ilvl="2" w:tplc="19EA7D02">
      <w:start w:val="1"/>
      <w:numFmt w:val="bullet"/>
      <w:lvlText w:val=""/>
      <w:lvlJc w:val="left"/>
      <w:pPr>
        <w:ind w:left="2160" w:hanging="360"/>
      </w:pPr>
      <w:rPr>
        <w:rFonts w:ascii="Wingdings" w:hAnsi="Wingdings" w:hint="default"/>
      </w:rPr>
    </w:lvl>
    <w:lvl w:ilvl="3" w:tplc="34E465C2">
      <w:start w:val="1"/>
      <w:numFmt w:val="bullet"/>
      <w:lvlText w:val=""/>
      <w:lvlJc w:val="left"/>
      <w:pPr>
        <w:ind w:left="2880" w:hanging="360"/>
      </w:pPr>
      <w:rPr>
        <w:rFonts w:ascii="Symbol" w:hAnsi="Symbol" w:hint="default"/>
      </w:rPr>
    </w:lvl>
    <w:lvl w:ilvl="4" w:tplc="4F34D4EC">
      <w:start w:val="1"/>
      <w:numFmt w:val="bullet"/>
      <w:lvlText w:val="o"/>
      <w:lvlJc w:val="left"/>
      <w:pPr>
        <w:ind w:left="3600" w:hanging="360"/>
      </w:pPr>
      <w:rPr>
        <w:rFonts w:ascii="Courier New" w:hAnsi="Courier New" w:hint="default"/>
      </w:rPr>
    </w:lvl>
    <w:lvl w:ilvl="5" w:tplc="081A0E74">
      <w:start w:val="1"/>
      <w:numFmt w:val="bullet"/>
      <w:lvlText w:val=""/>
      <w:lvlJc w:val="left"/>
      <w:pPr>
        <w:ind w:left="4320" w:hanging="360"/>
      </w:pPr>
      <w:rPr>
        <w:rFonts w:ascii="Wingdings" w:hAnsi="Wingdings" w:hint="default"/>
      </w:rPr>
    </w:lvl>
    <w:lvl w:ilvl="6" w:tplc="B33698BA">
      <w:start w:val="1"/>
      <w:numFmt w:val="bullet"/>
      <w:lvlText w:val=""/>
      <w:lvlJc w:val="left"/>
      <w:pPr>
        <w:ind w:left="5040" w:hanging="360"/>
      </w:pPr>
      <w:rPr>
        <w:rFonts w:ascii="Symbol" w:hAnsi="Symbol" w:hint="default"/>
      </w:rPr>
    </w:lvl>
    <w:lvl w:ilvl="7" w:tplc="B53AFE04">
      <w:start w:val="1"/>
      <w:numFmt w:val="bullet"/>
      <w:lvlText w:val="o"/>
      <w:lvlJc w:val="left"/>
      <w:pPr>
        <w:ind w:left="5760" w:hanging="360"/>
      </w:pPr>
      <w:rPr>
        <w:rFonts w:ascii="Courier New" w:hAnsi="Courier New" w:hint="default"/>
      </w:rPr>
    </w:lvl>
    <w:lvl w:ilvl="8" w:tplc="7E2CFF50">
      <w:start w:val="1"/>
      <w:numFmt w:val="bullet"/>
      <w:lvlText w:val=""/>
      <w:lvlJc w:val="left"/>
      <w:pPr>
        <w:ind w:left="6480" w:hanging="360"/>
      </w:pPr>
      <w:rPr>
        <w:rFonts w:ascii="Wingdings" w:hAnsi="Wingdings" w:hint="default"/>
      </w:rPr>
    </w:lvl>
  </w:abstractNum>
  <w:abstractNum w:abstractNumId="9" w15:restartNumberingAfterBreak="0">
    <w:nsid w:val="2C2F1C03"/>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FDAF770"/>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77B0419"/>
    <w:multiLevelType w:val="hybridMultilevel"/>
    <w:tmpl w:val="FFFFFFFF"/>
    <w:lvl w:ilvl="0" w:tplc="3DCAE3E0">
      <w:start w:val="1"/>
      <w:numFmt w:val="bullet"/>
      <w:lvlText w:val=""/>
      <w:lvlJc w:val="left"/>
      <w:pPr>
        <w:ind w:left="720" w:hanging="360"/>
      </w:pPr>
      <w:rPr>
        <w:rFonts w:ascii="Symbol" w:hAnsi="Symbol" w:hint="default"/>
      </w:rPr>
    </w:lvl>
    <w:lvl w:ilvl="1" w:tplc="B1C098EA">
      <w:start w:val="1"/>
      <w:numFmt w:val="bullet"/>
      <w:lvlText w:val="o"/>
      <w:lvlJc w:val="left"/>
      <w:pPr>
        <w:ind w:left="1440" w:hanging="360"/>
      </w:pPr>
      <w:rPr>
        <w:rFonts w:ascii="Courier New" w:hAnsi="Courier New" w:hint="default"/>
      </w:rPr>
    </w:lvl>
    <w:lvl w:ilvl="2" w:tplc="D57A392C">
      <w:start w:val="1"/>
      <w:numFmt w:val="bullet"/>
      <w:lvlText w:val=""/>
      <w:lvlJc w:val="left"/>
      <w:pPr>
        <w:ind w:left="2160" w:hanging="360"/>
      </w:pPr>
      <w:rPr>
        <w:rFonts w:ascii="Wingdings" w:hAnsi="Wingdings" w:hint="default"/>
      </w:rPr>
    </w:lvl>
    <w:lvl w:ilvl="3" w:tplc="C3924882">
      <w:start w:val="1"/>
      <w:numFmt w:val="bullet"/>
      <w:lvlText w:val=""/>
      <w:lvlJc w:val="left"/>
      <w:pPr>
        <w:ind w:left="2880" w:hanging="360"/>
      </w:pPr>
      <w:rPr>
        <w:rFonts w:ascii="Symbol" w:hAnsi="Symbol" w:hint="default"/>
      </w:rPr>
    </w:lvl>
    <w:lvl w:ilvl="4" w:tplc="2CEA9AEC">
      <w:start w:val="1"/>
      <w:numFmt w:val="bullet"/>
      <w:lvlText w:val="o"/>
      <w:lvlJc w:val="left"/>
      <w:pPr>
        <w:ind w:left="3600" w:hanging="360"/>
      </w:pPr>
      <w:rPr>
        <w:rFonts w:ascii="Courier New" w:hAnsi="Courier New" w:hint="default"/>
      </w:rPr>
    </w:lvl>
    <w:lvl w:ilvl="5" w:tplc="C628A73C">
      <w:start w:val="1"/>
      <w:numFmt w:val="bullet"/>
      <w:lvlText w:val=""/>
      <w:lvlJc w:val="left"/>
      <w:pPr>
        <w:ind w:left="4320" w:hanging="360"/>
      </w:pPr>
      <w:rPr>
        <w:rFonts w:ascii="Wingdings" w:hAnsi="Wingdings" w:hint="default"/>
      </w:rPr>
    </w:lvl>
    <w:lvl w:ilvl="6" w:tplc="22D4698A">
      <w:start w:val="1"/>
      <w:numFmt w:val="bullet"/>
      <w:lvlText w:val=""/>
      <w:lvlJc w:val="left"/>
      <w:pPr>
        <w:ind w:left="5040" w:hanging="360"/>
      </w:pPr>
      <w:rPr>
        <w:rFonts w:ascii="Symbol" w:hAnsi="Symbol" w:hint="default"/>
      </w:rPr>
    </w:lvl>
    <w:lvl w:ilvl="7" w:tplc="42B46844">
      <w:start w:val="1"/>
      <w:numFmt w:val="bullet"/>
      <w:lvlText w:val="o"/>
      <w:lvlJc w:val="left"/>
      <w:pPr>
        <w:ind w:left="5760" w:hanging="360"/>
      </w:pPr>
      <w:rPr>
        <w:rFonts w:ascii="Courier New" w:hAnsi="Courier New" w:hint="default"/>
      </w:rPr>
    </w:lvl>
    <w:lvl w:ilvl="8" w:tplc="60FC2EEE">
      <w:start w:val="1"/>
      <w:numFmt w:val="bullet"/>
      <w:lvlText w:val=""/>
      <w:lvlJc w:val="left"/>
      <w:pPr>
        <w:ind w:left="6480" w:hanging="360"/>
      </w:pPr>
      <w:rPr>
        <w:rFonts w:ascii="Wingdings" w:hAnsi="Wingdings" w:hint="default"/>
      </w:rPr>
    </w:lvl>
  </w:abstractNum>
  <w:abstractNum w:abstractNumId="12" w15:restartNumberingAfterBreak="0">
    <w:nsid w:val="43085151"/>
    <w:multiLevelType w:val="hybridMultilevel"/>
    <w:tmpl w:val="AC605B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586D974"/>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BBC3094"/>
    <w:multiLevelType w:val="hybridMultilevel"/>
    <w:tmpl w:val="446E7F2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F9E157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5A285E3"/>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F09604"/>
    <w:multiLevelType w:val="hybridMultilevel"/>
    <w:tmpl w:val="93744E46"/>
    <w:lvl w:ilvl="0" w:tplc="26FA8F30">
      <w:start w:val="1"/>
      <w:numFmt w:val="bullet"/>
      <w:lvlText w:val=""/>
      <w:lvlJc w:val="left"/>
      <w:pPr>
        <w:ind w:left="720" w:hanging="360"/>
      </w:pPr>
      <w:rPr>
        <w:rFonts w:ascii="Symbol" w:hAnsi="Symbol" w:hint="default"/>
      </w:rPr>
    </w:lvl>
    <w:lvl w:ilvl="1" w:tplc="8848CFF8">
      <w:start w:val="1"/>
      <w:numFmt w:val="bullet"/>
      <w:lvlText w:val="o"/>
      <w:lvlJc w:val="left"/>
      <w:pPr>
        <w:ind w:left="1440" w:hanging="360"/>
      </w:pPr>
      <w:rPr>
        <w:rFonts w:ascii="Courier New" w:hAnsi="Courier New" w:hint="default"/>
      </w:rPr>
    </w:lvl>
    <w:lvl w:ilvl="2" w:tplc="EF6A6E0E">
      <w:start w:val="1"/>
      <w:numFmt w:val="bullet"/>
      <w:lvlText w:val=""/>
      <w:lvlJc w:val="left"/>
      <w:pPr>
        <w:ind w:left="2160" w:hanging="360"/>
      </w:pPr>
      <w:rPr>
        <w:rFonts w:ascii="Wingdings" w:hAnsi="Wingdings" w:hint="default"/>
      </w:rPr>
    </w:lvl>
    <w:lvl w:ilvl="3" w:tplc="B0F2A330">
      <w:start w:val="1"/>
      <w:numFmt w:val="bullet"/>
      <w:lvlText w:val=""/>
      <w:lvlJc w:val="left"/>
      <w:pPr>
        <w:ind w:left="2880" w:hanging="360"/>
      </w:pPr>
      <w:rPr>
        <w:rFonts w:ascii="Symbol" w:hAnsi="Symbol" w:hint="default"/>
      </w:rPr>
    </w:lvl>
    <w:lvl w:ilvl="4" w:tplc="D23010D6">
      <w:start w:val="1"/>
      <w:numFmt w:val="bullet"/>
      <w:lvlText w:val="o"/>
      <w:lvlJc w:val="left"/>
      <w:pPr>
        <w:ind w:left="3600" w:hanging="360"/>
      </w:pPr>
      <w:rPr>
        <w:rFonts w:ascii="Courier New" w:hAnsi="Courier New" w:hint="default"/>
      </w:rPr>
    </w:lvl>
    <w:lvl w:ilvl="5" w:tplc="4AC86910">
      <w:start w:val="1"/>
      <w:numFmt w:val="bullet"/>
      <w:lvlText w:val=""/>
      <w:lvlJc w:val="left"/>
      <w:pPr>
        <w:ind w:left="4320" w:hanging="360"/>
      </w:pPr>
      <w:rPr>
        <w:rFonts w:ascii="Wingdings" w:hAnsi="Wingdings" w:hint="default"/>
      </w:rPr>
    </w:lvl>
    <w:lvl w:ilvl="6" w:tplc="F1C4A5C6">
      <w:start w:val="1"/>
      <w:numFmt w:val="bullet"/>
      <w:lvlText w:val=""/>
      <w:lvlJc w:val="left"/>
      <w:pPr>
        <w:ind w:left="5040" w:hanging="360"/>
      </w:pPr>
      <w:rPr>
        <w:rFonts w:ascii="Symbol" w:hAnsi="Symbol" w:hint="default"/>
      </w:rPr>
    </w:lvl>
    <w:lvl w:ilvl="7" w:tplc="33709A7E">
      <w:start w:val="1"/>
      <w:numFmt w:val="bullet"/>
      <w:lvlText w:val="o"/>
      <w:lvlJc w:val="left"/>
      <w:pPr>
        <w:ind w:left="5760" w:hanging="360"/>
      </w:pPr>
      <w:rPr>
        <w:rFonts w:ascii="Courier New" w:hAnsi="Courier New" w:hint="default"/>
      </w:rPr>
    </w:lvl>
    <w:lvl w:ilvl="8" w:tplc="72941A30">
      <w:start w:val="1"/>
      <w:numFmt w:val="bullet"/>
      <w:lvlText w:val=""/>
      <w:lvlJc w:val="left"/>
      <w:pPr>
        <w:ind w:left="6480" w:hanging="360"/>
      </w:pPr>
      <w:rPr>
        <w:rFonts w:ascii="Wingdings" w:hAnsi="Wingdings" w:hint="default"/>
      </w:rPr>
    </w:lvl>
  </w:abstractNum>
  <w:abstractNum w:abstractNumId="18" w15:restartNumberingAfterBreak="0">
    <w:nsid w:val="5B5910BA"/>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D9373FE"/>
    <w:multiLevelType w:val="hybridMultilevel"/>
    <w:tmpl w:val="FFFFFFFF"/>
    <w:lvl w:ilvl="0" w:tplc="AA32B5BC">
      <w:start w:val="1"/>
      <w:numFmt w:val="bullet"/>
      <w:lvlText w:val=""/>
      <w:lvlJc w:val="left"/>
      <w:pPr>
        <w:ind w:left="720" w:hanging="360"/>
      </w:pPr>
      <w:rPr>
        <w:rFonts w:ascii="Symbol" w:hAnsi="Symbol" w:hint="default"/>
      </w:rPr>
    </w:lvl>
    <w:lvl w:ilvl="1" w:tplc="7C321166">
      <w:start w:val="1"/>
      <w:numFmt w:val="bullet"/>
      <w:lvlText w:val="o"/>
      <w:lvlJc w:val="left"/>
      <w:pPr>
        <w:ind w:left="1440" w:hanging="360"/>
      </w:pPr>
      <w:rPr>
        <w:rFonts w:ascii="Courier New" w:hAnsi="Courier New" w:hint="default"/>
      </w:rPr>
    </w:lvl>
    <w:lvl w:ilvl="2" w:tplc="EF46D484">
      <w:start w:val="1"/>
      <w:numFmt w:val="bullet"/>
      <w:lvlText w:val=""/>
      <w:lvlJc w:val="left"/>
      <w:pPr>
        <w:ind w:left="2160" w:hanging="360"/>
      </w:pPr>
      <w:rPr>
        <w:rFonts w:ascii="Wingdings" w:hAnsi="Wingdings" w:hint="default"/>
      </w:rPr>
    </w:lvl>
    <w:lvl w:ilvl="3" w:tplc="684C8C26">
      <w:start w:val="1"/>
      <w:numFmt w:val="bullet"/>
      <w:lvlText w:val=""/>
      <w:lvlJc w:val="left"/>
      <w:pPr>
        <w:ind w:left="2880" w:hanging="360"/>
      </w:pPr>
      <w:rPr>
        <w:rFonts w:ascii="Symbol" w:hAnsi="Symbol" w:hint="default"/>
      </w:rPr>
    </w:lvl>
    <w:lvl w:ilvl="4" w:tplc="EEAAA5EC">
      <w:start w:val="1"/>
      <w:numFmt w:val="bullet"/>
      <w:lvlText w:val="o"/>
      <w:lvlJc w:val="left"/>
      <w:pPr>
        <w:ind w:left="3600" w:hanging="360"/>
      </w:pPr>
      <w:rPr>
        <w:rFonts w:ascii="Courier New" w:hAnsi="Courier New" w:hint="default"/>
      </w:rPr>
    </w:lvl>
    <w:lvl w:ilvl="5" w:tplc="D9F41340">
      <w:start w:val="1"/>
      <w:numFmt w:val="bullet"/>
      <w:lvlText w:val=""/>
      <w:lvlJc w:val="left"/>
      <w:pPr>
        <w:ind w:left="4320" w:hanging="360"/>
      </w:pPr>
      <w:rPr>
        <w:rFonts w:ascii="Wingdings" w:hAnsi="Wingdings" w:hint="default"/>
      </w:rPr>
    </w:lvl>
    <w:lvl w:ilvl="6" w:tplc="EA787E28">
      <w:start w:val="1"/>
      <w:numFmt w:val="bullet"/>
      <w:lvlText w:val=""/>
      <w:lvlJc w:val="left"/>
      <w:pPr>
        <w:ind w:left="5040" w:hanging="360"/>
      </w:pPr>
      <w:rPr>
        <w:rFonts w:ascii="Symbol" w:hAnsi="Symbol" w:hint="default"/>
      </w:rPr>
    </w:lvl>
    <w:lvl w:ilvl="7" w:tplc="44E80340">
      <w:start w:val="1"/>
      <w:numFmt w:val="bullet"/>
      <w:lvlText w:val="o"/>
      <w:lvlJc w:val="left"/>
      <w:pPr>
        <w:ind w:left="5760" w:hanging="360"/>
      </w:pPr>
      <w:rPr>
        <w:rFonts w:ascii="Courier New" w:hAnsi="Courier New" w:hint="default"/>
      </w:rPr>
    </w:lvl>
    <w:lvl w:ilvl="8" w:tplc="F11AF27C">
      <w:start w:val="1"/>
      <w:numFmt w:val="bullet"/>
      <w:lvlText w:val=""/>
      <w:lvlJc w:val="left"/>
      <w:pPr>
        <w:ind w:left="6480" w:hanging="360"/>
      </w:pPr>
      <w:rPr>
        <w:rFonts w:ascii="Wingdings" w:hAnsi="Wingdings" w:hint="default"/>
      </w:rPr>
    </w:lvl>
  </w:abstractNum>
  <w:abstractNum w:abstractNumId="20" w15:restartNumberingAfterBreak="0">
    <w:nsid w:val="62C50E7A"/>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59F3833"/>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5B616BD"/>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C7CD70F"/>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3B2DC2F"/>
    <w:multiLevelType w:val="hybridMultilevel"/>
    <w:tmpl w:val="028C3396"/>
    <w:lvl w:ilvl="0" w:tplc="ADA8A362">
      <w:start w:val="1"/>
      <w:numFmt w:val="decimal"/>
      <w:lvlText w:val="%1."/>
      <w:lvlJc w:val="left"/>
      <w:pPr>
        <w:ind w:left="720" w:hanging="360"/>
      </w:pPr>
    </w:lvl>
    <w:lvl w:ilvl="1" w:tplc="638A02C2">
      <w:start w:val="1"/>
      <w:numFmt w:val="lowerLetter"/>
      <w:lvlText w:val="%2."/>
      <w:lvlJc w:val="left"/>
      <w:pPr>
        <w:ind w:left="1440" w:hanging="360"/>
      </w:pPr>
    </w:lvl>
    <w:lvl w:ilvl="2" w:tplc="4F3AECE2">
      <w:start w:val="1"/>
      <w:numFmt w:val="lowerRoman"/>
      <w:lvlText w:val="%3."/>
      <w:lvlJc w:val="right"/>
      <w:pPr>
        <w:ind w:left="2160" w:hanging="180"/>
      </w:pPr>
    </w:lvl>
    <w:lvl w:ilvl="3" w:tplc="4DCCE544">
      <w:start w:val="1"/>
      <w:numFmt w:val="decimal"/>
      <w:lvlText w:val="%4."/>
      <w:lvlJc w:val="left"/>
      <w:pPr>
        <w:ind w:left="2880" w:hanging="360"/>
      </w:pPr>
    </w:lvl>
    <w:lvl w:ilvl="4" w:tplc="02560CBA">
      <w:start w:val="1"/>
      <w:numFmt w:val="lowerLetter"/>
      <w:lvlText w:val="%5."/>
      <w:lvlJc w:val="left"/>
      <w:pPr>
        <w:ind w:left="3600" w:hanging="360"/>
      </w:pPr>
    </w:lvl>
    <w:lvl w:ilvl="5" w:tplc="86CCD26A">
      <w:start w:val="1"/>
      <w:numFmt w:val="lowerRoman"/>
      <w:lvlText w:val="%6."/>
      <w:lvlJc w:val="right"/>
      <w:pPr>
        <w:ind w:left="4320" w:hanging="180"/>
      </w:pPr>
    </w:lvl>
    <w:lvl w:ilvl="6" w:tplc="DEACEFEC">
      <w:start w:val="1"/>
      <w:numFmt w:val="decimal"/>
      <w:lvlText w:val="%7."/>
      <w:lvlJc w:val="left"/>
      <w:pPr>
        <w:ind w:left="5040" w:hanging="360"/>
      </w:pPr>
    </w:lvl>
    <w:lvl w:ilvl="7" w:tplc="C2500782">
      <w:start w:val="1"/>
      <w:numFmt w:val="lowerLetter"/>
      <w:lvlText w:val="%8."/>
      <w:lvlJc w:val="left"/>
      <w:pPr>
        <w:ind w:left="5760" w:hanging="360"/>
      </w:pPr>
    </w:lvl>
    <w:lvl w:ilvl="8" w:tplc="6E508F14">
      <w:start w:val="1"/>
      <w:numFmt w:val="lowerRoman"/>
      <w:lvlText w:val="%9."/>
      <w:lvlJc w:val="right"/>
      <w:pPr>
        <w:ind w:left="6480" w:hanging="180"/>
      </w:pPr>
    </w:lvl>
  </w:abstractNum>
  <w:num w:numId="1" w16cid:durableId="1360741651">
    <w:abstractNumId w:val="0"/>
  </w:num>
  <w:num w:numId="2" w16cid:durableId="110756838">
    <w:abstractNumId w:val="12"/>
  </w:num>
  <w:num w:numId="3" w16cid:durableId="2024744041">
    <w:abstractNumId w:val="3"/>
  </w:num>
  <w:num w:numId="4" w16cid:durableId="31855503">
    <w:abstractNumId w:val="4"/>
  </w:num>
  <w:num w:numId="5" w16cid:durableId="910579762">
    <w:abstractNumId w:val="8"/>
  </w:num>
  <w:num w:numId="6" w16cid:durableId="1164202050">
    <w:abstractNumId w:val="17"/>
  </w:num>
  <w:num w:numId="7" w16cid:durableId="702091805">
    <w:abstractNumId w:val="1"/>
  </w:num>
  <w:num w:numId="8" w16cid:durableId="335036252">
    <w:abstractNumId w:val="5"/>
  </w:num>
  <w:num w:numId="9" w16cid:durableId="1751658710">
    <w:abstractNumId w:val="13"/>
  </w:num>
  <w:num w:numId="10" w16cid:durableId="1352875045">
    <w:abstractNumId w:val="20"/>
  </w:num>
  <w:num w:numId="11" w16cid:durableId="715352502">
    <w:abstractNumId w:val="10"/>
  </w:num>
  <w:num w:numId="12" w16cid:durableId="806438361">
    <w:abstractNumId w:val="9"/>
  </w:num>
  <w:num w:numId="13" w16cid:durableId="1376463947">
    <w:abstractNumId w:val="16"/>
  </w:num>
  <w:num w:numId="14" w16cid:durableId="82652954">
    <w:abstractNumId w:val="21"/>
  </w:num>
  <w:num w:numId="15" w16cid:durableId="1172989976">
    <w:abstractNumId w:val="23"/>
  </w:num>
  <w:num w:numId="16" w16cid:durableId="495416404">
    <w:abstractNumId w:val="22"/>
  </w:num>
  <w:num w:numId="17" w16cid:durableId="2066760892">
    <w:abstractNumId w:val="6"/>
  </w:num>
  <w:num w:numId="18" w16cid:durableId="811368006">
    <w:abstractNumId w:val="7"/>
  </w:num>
  <w:num w:numId="19" w16cid:durableId="563642261">
    <w:abstractNumId w:val="18"/>
  </w:num>
  <w:num w:numId="20" w16cid:durableId="1002469486">
    <w:abstractNumId w:val="11"/>
  </w:num>
  <w:num w:numId="21" w16cid:durableId="1508014234">
    <w:abstractNumId w:val="15"/>
  </w:num>
  <w:num w:numId="22" w16cid:durableId="1853912819">
    <w:abstractNumId w:val="19"/>
  </w:num>
  <w:num w:numId="23" w16cid:durableId="372459965">
    <w:abstractNumId w:val="14"/>
  </w:num>
  <w:num w:numId="24" w16cid:durableId="1155532166">
    <w:abstractNumId w:val="24"/>
  </w:num>
  <w:num w:numId="25" w16cid:durableId="1741899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50FE7"/>
    <w:rsid w:val="00001C28"/>
    <w:rsid w:val="00003602"/>
    <w:rsid w:val="00004E53"/>
    <w:rsid w:val="00005675"/>
    <w:rsid w:val="00005AC2"/>
    <w:rsid w:val="00007D03"/>
    <w:rsid w:val="00007D78"/>
    <w:rsid w:val="000105F5"/>
    <w:rsid w:val="00012E64"/>
    <w:rsid w:val="000161A6"/>
    <w:rsid w:val="00020574"/>
    <w:rsid w:val="000209F8"/>
    <w:rsid w:val="00020B8D"/>
    <w:rsid w:val="00022AD4"/>
    <w:rsid w:val="00025AEF"/>
    <w:rsid w:val="00026777"/>
    <w:rsid w:val="0003250C"/>
    <w:rsid w:val="00033046"/>
    <w:rsid w:val="00034C79"/>
    <w:rsid w:val="00037050"/>
    <w:rsid w:val="00040370"/>
    <w:rsid w:val="000403D8"/>
    <w:rsid w:val="00040B69"/>
    <w:rsid w:val="000411A2"/>
    <w:rsid w:val="000420C7"/>
    <w:rsid w:val="00043866"/>
    <w:rsid w:val="00043E67"/>
    <w:rsid w:val="00044023"/>
    <w:rsid w:val="0004444C"/>
    <w:rsid w:val="00044B7D"/>
    <w:rsid w:val="000458A3"/>
    <w:rsid w:val="0004743A"/>
    <w:rsid w:val="0005080B"/>
    <w:rsid w:val="00051754"/>
    <w:rsid w:val="00053E7C"/>
    <w:rsid w:val="00053EA5"/>
    <w:rsid w:val="0005634B"/>
    <w:rsid w:val="00056C91"/>
    <w:rsid w:val="00056DA1"/>
    <w:rsid w:val="0005788B"/>
    <w:rsid w:val="000609BE"/>
    <w:rsid w:val="000614A7"/>
    <w:rsid w:val="00063B84"/>
    <w:rsid w:val="000658EB"/>
    <w:rsid w:val="00065AD2"/>
    <w:rsid w:val="00065E95"/>
    <w:rsid w:val="00067B28"/>
    <w:rsid w:val="000714EB"/>
    <w:rsid w:val="000716A4"/>
    <w:rsid w:val="000734E9"/>
    <w:rsid w:val="0007419D"/>
    <w:rsid w:val="00077D9F"/>
    <w:rsid w:val="000808BC"/>
    <w:rsid w:val="00082FF8"/>
    <w:rsid w:val="00085875"/>
    <w:rsid w:val="00087F11"/>
    <w:rsid w:val="000938D9"/>
    <w:rsid w:val="00094906"/>
    <w:rsid w:val="0009491B"/>
    <w:rsid w:val="00095B79"/>
    <w:rsid w:val="00095F35"/>
    <w:rsid w:val="00096F34"/>
    <w:rsid w:val="000A08DA"/>
    <w:rsid w:val="000A0A5B"/>
    <w:rsid w:val="000A574C"/>
    <w:rsid w:val="000A6449"/>
    <w:rsid w:val="000A6D5A"/>
    <w:rsid w:val="000A72DE"/>
    <w:rsid w:val="000A7D28"/>
    <w:rsid w:val="000A7F9C"/>
    <w:rsid w:val="000B0A9A"/>
    <w:rsid w:val="000B1A90"/>
    <w:rsid w:val="000B2D45"/>
    <w:rsid w:val="000B7435"/>
    <w:rsid w:val="000C1E4F"/>
    <w:rsid w:val="000C2FF3"/>
    <w:rsid w:val="000C4A82"/>
    <w:rsid w:val="000C62D2"/>
    <w:rsid w:val="000C67AB"/>
    <w:rsid w:val="000D0F92"/>
    <w:rsid w:val="000D412B"/>
    <w:rsid w:val="000D4606"/>
    <w:rsid w:val="000D71D3"/>
    <w:rsid w:val="000E12D7"/>
    <w:rsid w:val="000E214E"/>
    <w:rsid w:val="000E5439"/>
    <w:rsid w:val="000E5DA6"/>
    <w:rsid w:val="000F004F"/>
    <w:rsid w:val="000F04D6"/>
    <w:rsid w:val="000F3247"/>
    <w:rsid w:val="000F3312"/>
    <w:rsid w:val="000F567E"/>
    <w:rsid w:val="00100B0E"/>
    <w:rsid w:val="0010215D"/>
    <w:rsid w:val="00102DC1"/>
    <w:rsid w:val="0010647E"/>
    <w:rsid w:val="0011238C"/>
    <w:rsid w:val="00113628"/>
    <w:rsid w:val="00114C94"/>
    <w:rsid w:val="00120AF6"/>
    <w:rsid w:val="001219CD"/>
    <w:rsid w:val="0012261E"/>
    <w:rsid w:val="00123049"/>
    <w:rsid w:val="001272E8"/>
    <w:rsid w:val="001306C5"/>
    <w:rsid w:val="00130DB4"/>
    <w:rsid w:val="00131FB7"/>
    <w:rsid w:val="001326E6"/>
    <w:rsid w:val="00132830"/>
    <w:rsid w:val="00134D87"/>
    <w:rsid w:val="0013533B"/>
    <w:rsid w:val="0013702C"/>
    <w:rsid w:val="00141223"/>
    <w:rsid w:val="001421AA"/>
    <w:rsid w:val="001438DB"/>
    <w:rsid w:val="00145723"/>
    <w:rsid w:val="00147EC2"/>
    <w:rsid w:val="001519A4"/>
    <w:rsid w:val="0015294D"/>
    <w:rsid w:val="001542DD"/>
    <w:rsid w:val="00154A38"/>
    <w:rsid w:val="00157D54"/>
    <w:rsid w:val="001604A4"/>
    <w:rsid w:val="001605E4"/>
    <w:rsid w:val="0016352C"/>
    <w:rsid w:val="0016420A"/>
    <w:rsid w:val="001650CC"/>
    <w:rsid w:val="00166301"/>
    <w:rsid w:val="0017003C"/>
    <w:rsid w:val="00171E9A"/>
    <w:rsid w:val="00175ECF"/>
    <w:rsid w:val="00180EDC"/>
    <w:rsid w:val="001813EF"/>
    <w:rsid w:val="00181F3A"/>
    <w:rsid w:val="001853BA"/>
    <w:rsid w:val="0018576E"/>
    <w:rsid w:val="001859D7"/>
    <w:rsid w:val="00190B34"/>
    <w:rsid w:val="001911D0"/>
    <w:rsid w:val="00193815"/>
    <w:rsid w:val="001977C4"/>
    <w:rsid w:val="001A5748"/>
    <w:rsid w:val="001A653E"/>
    <w:rsid w:val="001A65BB"/>
    <w:rsid w:val="001A784C"/>
    <w:rsid w:val="001A7A97"/>
    <w:rsid w:val="001B0A5F"/>
    <w:rsid w:val="001B0DE7"/>
    <w:rsid w:val="001B2CE5"/>
    <w:rsid w:val="001B3703"/>
    <w:rsid w:val="001B4D9B"/>
    <w:rsid w:val="001B4EE6"/>
    <w:rsid w:val="001C1C74"/>
    <w:rsid w:val="001C70E0"/>
    <w:rsid w:val="001C7A54"/>
    <w:rsid w:val="001D0263"/>
    <w:rsid w:val="001D0790"/>
    <w:rsid w:val="001D0DD7"/>
    <w:rsid w:val="001D1FFC"/>
    <w:rsid w:val="001D47B5"/>
    <w:rsid w:val="001D5600"/>
    <w:rsid w:val="001D5A48"/>
    <w:rsid w:val="001E0FAD"/>
    <w:rsid w:val="001E14E7"/>
    <w:rsid w:val="001E27CF"/>
    <w:rsid w:val="001E34D5"/>
    <w:rsid w:val="001E5F34"/>
    <w:rsid w:val="001E6784"/>
    <w:rsid w:val="001E6E38"/>
    <w:rsid w:val="001F47E9"/>
    <w:rsid w:val="001F49FB"/>
    <w:rsid w:val="001F5B9E"/>
    <w:rsid w:val="00202620"/>
    <w:rsid w:val="00203975"/>
    <w:rsid w:val="00204C96"/>
    <w:rsid w:val="0020559E"/>
    <w:rsid w:val="00206EA8"/>
    <w:rsid w:val="0020746A"/>
    <w:rsid w:val="00207894"/>
    <w:rsid w:val="00207EB3"/>
    <w:rsid w:val="00210FC3"/>
    <w:rsid w:val="00211847"/>
    <w:rsid w:val="00211D92"/>
    <w:rsid w:val="00215D07"/>
    <w:rsid w:val="00217483"/>
    <w:rsid w:val="00217ACF"/>
    <w:rsid w:val="00217DAE"/>
    <w:rsid w:val="00224804"/>
    <w:rsid w:val="00225EF9"/>
    <w:rsid w:val="0022785F"/>
    <w:rsid w:val="002306E6"/>
    <w:rsid w:val="002319E5"/>
    <w:rsid w:val="002326B0"/>
    <w:rsid w:val="00233C3B"/>
    <w:rsid w:val="0023614D"/>
    <w:rsid w:val="002367ED"/>
    <w:rsid w:val="002368DE"/>
    <w:rsid w:val="00240B8A"/>
    <w:rsid w:val="0024171D"/>
    <w:rsid w:val="00242104"/>
    <w:rsid w:val="0024254E"/>
    <w:rsid w:val="00243AF7"/>
    <w:rsid w:val="00243E55"/>
    <w:rsid w:val="00244D91"/>
    <w:rsid w:val="00244E0D"/>
    <w:rsid w:val="00245013"/>
    <w:rsid w:val="00245DC0"/>
    <w:rsid w:val="00247E4D"/>
    <w:rsid w:val="00252A18"/>
    <w:rsid w:val="0025364B"/>
    <w:rsid w:val="0025553E"/>
    <w:rsid w:val="002566DE"/>
    <w:rsid w:val="0026118F"/>
    <w:rsid w:val="00261ECC"/>
    <w:rsid w:val="00262988"/>
    <w:rsid w:val="002631FE"/>
    <w:rsid w:val="002661ED"/>
    <w:rsid w:val="0026780A"/>
    <w:rsid w:val="00270176"/>
    <w:rsid w:val="00271357"/>
    <w:rsid w:val="0027251B"/>
    <w:rsid w:val="00274A31"/>
    <w:rsid w:val="00277683"/>
    <w:rsid w:val="00281E9E"/>
    <w:rsid w:val="002857B7"/>
    <w:rsid w:val="00286797"/>
    <w:rsid w:val="00286980"/>
    <w:rsid w:val="00287BB8"/>
    <w:rsid w:val="002912BB"/>
    <w:rsid w:val="002943E1"/>
    <w:rsid w:val="00296D76"/>
    <w:rsid w:val="002A1F5C"/>
    <w:rsid w:val="002A3019"/>
    <w:rsid w:val="002A3F9B"/>
    <w:rsid w:val="002A464F"/>
    <w:rsid w:val="002A5B42"/>
    <w:rsid w:val="002A5B6E"/>
    <w:rsid w:val="002A5FEA"/>
    <w:rsid w:val="002A60E6"/>
    <w:rsid w:val="002AD79F"/>
    <w:rsid w:val="002B0473"/>
    <w:rsid w:val="002B0503"/>
    <w:rsid w:val="002B08E7"/>
    <w:rsid w:val="002B70A3"/>
    <w:rsid w:val="002B7192"/>
    <w:rsid w:val="002B73A1"/>
    <w:rsid w:val="002C00A4"/>
    <w:rsid w:val="002C087D"/>
    <w:rsid w:val="002C2740"/>
    <w:rsid w:val="002C3491"/>
    <w:rsid w:val="002C4DC0"/>
    <w:rsid w:val="002C4FEE"/>
    <w:rsid w:val="002C632A"/>
    <w:rsid w:val="002C6D9A"/>
    <w:rsid w:val="002C7962"/>
    <w:rsid w:val="002C7D16"/>
    <w:rsid w:val="002D0165"/>
    <w:rsid w:val="002D1C6E"/>
    <w:rsid w:val="002D1E32"/>
    <w:rsid w:val="002D2651"/>
    <w:rsid w:val="002D471E"/>
    <w:rsid w:val="002D5100"/>
    <w:rsid w:val="002D5513"/>
    <w:rsid w:val="002D6690"/>
    <w:rsid w:val="002E1403"/>
    <w:rsid w:val="002E246D"/>
    <w:rsid w:val="002E27D6"/>
    <w:rsid w:val="002E2D52"/>
    <w:rsid w:val="002E40C7"/>
    <w:rsid w:val="002F060A"/>
    <w:rsid w:val="002F15F2"/>
    <w:rsid w:val="002F1625"/>
    <w:rsid w:val="002F2958"/>
    <w:rsid w:val="002F3B0E"/>
    <w:rsid w:val="002F3E93"/>
    <w:rsid w:val="002F681C"/>
    <w:rsid w:val="0030155A"/>
    <w:rsid w:val="00301AB2"/>
    <w:rsid w:val="00306FF9"/>
    <w:rsid w:val="0030741B"/>
    <w:rsid w:val="0030754A"/>
    <w:rsid w:val="003106F6"/>
    <w:rsid w:val="003139C4"/>
    <w:rsid w:val="00313E97"/>
    <w:rsid w:val="00313FA3"/>
    <w:rsid w:val="0031594C"/>
    <w:rsid w:val="00316C39"/>
    <w:rsid w:val="00316F8D"/>
    <w:rsid w:val="00317103"/>
    <w:rsid w:val="00317318"/>
    <w:rsid w:val="00317AC4"/>
    <w:rsid w:val="00320355"/>
    <w:rsid w:val="00321535"/>
    <w:rsid w:val="003228F4"/>
    <w:rsid w:val="00324A69"/>
    <w:rsid w:val="003263B4"/>
    <w:rsid w:val="00327D7E"/>
    <w:rsid w:val="003302E8"/>
    <w:rsid w:val="0033066E"/>
    <w:rsid w:val="00332283"/>
    <w:rsid w:val="003330FD"/>
    <w:rsid w:val="00333372"/>
    <w:rsid w:val="003333B4"/>
    <w:rsid w:val="003355BD"/>
    <w:rsid w:val="00341819"/>
    <w:rsid w:val="0034199A"/>
    <w:rsid w:val="00346AFD"/>
    <w:rsid w:val="00351F7A"/>
    <w:rsid w:val="00352312"/>
    <w:rsid w:val="0035322D"/>
    <w:rsid w:val="00354B0F"/>
    <w:rsid w:val="0035728B"/>
    <w:rsid w:val="0035748D"/>
    <w:rsid w:val="00357A18"/>
    <w:rsid w:val="00357FE4"/>
    <w:rsid w:val="00360C07"/>
    <w:rsid w:val="00360DAF"/>
    <w:rsid w:val="0036236C"/>
    <w:rsid w:val="00362566"/>
    <w:rsid w:val="00362CCF"/>
    <w:rsid w:val="00362D3A"/>
    <w:rsid w:val="00362E8A"/>
    <w:rsid w:val="00367F43"/>
    <w:rsid w:val="003703C5"/>
    <w:rsid w:val="003709FB"/>
    <w:rsid w:val="00371C80"/>
    <w:rsid w:val="00374686"/>
    <w:rsid w:val="003756AC"/>
    <w:rsid w:val="003756C3"/>
    <w:rsid w:val="003767F8"/>
    <w:rsid w:val="003803EC"/>
    <w:rsid w:val="00381722"/>
    <w:rsid w:val="00385A34"/>
    <w:rsid w:val="00385EC7"/>
    <w:rsid w:val="0038608A"/>
    <w:rsid w:val="00386CC8"/>
    <w:rsid w:val="003900CC"/>
    <w:rsid w:val="003903FF"/>
    <w:rsid w:val="003916A1"/>
    <w:rsid w:val="00392DA9"/>
    <w:rsid w:val="00393035"/>
    <w:rsid w:val="003934AA"/>
    <w:rsid w:val="003937DF"/>
    <w:rsid w:val="00393DD5"/>
    <w:rsid w:val="003A2CA1"/>
    <w:rsid w:val="003A37E1"/>
    <w:rsid w:val="003A579E"/>
    <w:rsid w:val="003A5F8A"/>
    <w:rsid w:val="003A6260"/>
    <w:rsid w:val="003A6496"/>
    <w:rsid w:val="003B054E"/>
    <w:rsid w:val="003B391D"/>
    <w:rsid w:val="003B4F7E"/>
    <w:rsid w:val="003B5057"/>
    <w:rsid w:val="003B53CB"/>
    <w:rsid w:val="003B7360"/>
    <w:rsid w:val="003B7F7C"/>
    <w:rsid w:val="003C1353"/>
    <w:rsid w:val="003C5E7C"/>
    <w:rsid w:val="003C67F8"/>
    <w:rsid w:val="003D0B1D"/>
    <w:rsid w:val="003D1197"/>
    <w:rsid w:val="003D1BEC"/>
    <w:rsid w:val="003D5982"/>
    <w:rsid w:val="003E153F"/>
    <w:rsid w:val="003E2B3D"/>
    <w:rsid w:val="003E547D"/>
    <w:rsid w:val="003E7656"/>
    <w:rsid w:val="003F0A9C"/>
    <w:rsid w:val="003F0C66"/>
    <w:rsid w:val="003F235F"/>
    <w:rsid w:val="003F44B0"/>
    <w:rsid w:val="003F67BE"/>
    <w:rsid w:val="0040074F"/>
    <w:rsid w:val="00402BAD"/>
    <w:rsid w:val="00404049"/>
    <w:rsid w:val="004046B8"/>
    <w:rsid w:val="00404CA0"/>
    <w:rsid w:val="004051A4"/>
    <w:rsid w:val="0041094E"/>
    <w:rsid w:val="00412382"/>
    <w:rsid w:val="0041401B"/>
    <w:rsid w:val="00414728"/>
    <w:rsid w:val="00414F11"/>
    <w:rsid w:val="00415037"/>
    <w:rsid w:val="004153A9"/>
    <w:rsid w:val="00415ECC"/>
    <w:rsid w:val="00416D07"/>
    <w:rsid w:val="00416FD1"/>
    <w:rsid w:val="004170BE"/>
    <w:rsid w:val="00417558"/>
    <w:rsid w:val="00420B6E"/>
    <w:rsid w:val="00422385"/>
    <w:rsid w:val="00423E74"/>
    <w:rsid w:val="00423F20"/>
    <w:rsid w:val="004245B5"/>
    <w:rsid w:val="00426DCB"/>
    <w:rsid w:val="0043169F"/>
    <w:rsid w:val="004319FD"/>
    <w:rsid w:val="004320F7"/>
    <w:rsid w:val="00432759"/>
    <w:rsid w:val="004327B9"/>
    <w:rsid w:val="00434290"/>
    <w:rsid w:val="0043649D"/>
    <w:rsid w:val="00436C74"/>
    <w:rsid w:val="00436F19"/>
    <w:rsid w:val="00436F4E"/>
    <w:rsid w:val="00437FAE"/>
    <w:rsid w:val="004404F5"/>
    <w:rsid w:val="00441EBF"/>
    <w:rsid w:val="00442676"/>
    <w:rsid w:val="00442B7C"/>
    <w:rsid w:val="00442C5B"/>
    <w:rsid w:val="00444257"/>
    <w:rsid w:val="00444D42"/>
    <w:rsid w:val="00445698"/>
    <w:rsid w:val="00445848"/>
    <w:rsid w:val="00445A9D"/>
    <w:rsid w:val="00446359"/>
    <w:rsid w:val="00451A97"/>
    <w:rsid w:val="00451F85"/>
    <w:rsid w:val="0045230E"/>
    <w:rsid w:val="00452A74"/>
    <w:rsid w:val="00452B31"/>
    <w:rsid w:val="00453BB9"/>
    <w:rsid w:val="00455774"/>
    <w:rsid w:val="00455DC8"/>
    <w:rsid w:val="00457503"/>
    <w:rsid w:val="00461102"/>
    <w:rsid w:val="00461C67"/>
    <w:rsid w:val="00462C20"/>
    <w:rsid w:val="00463841"/>
    <w:rsid w:val="004638AC"/>
    <w:rsid w:val="004639CD"/>
    <w:rsid w:val="00466369"/>
    <w:rsid w:val="00466BA3"/>
    <w:rsid w:val="00466DBF"/>
    <w:rsid w:val="00471141"/>
    <w:rsid w:val="00472F29"/>
    <w:rsid w:val="00473834"/>
    <w:rsid w:val="0047408E"/>
    <w:rsid w:val="00477138"/>
    <w:rsid w:val="004775AD"/>
    <w:rsid w:val="0048472C"/>
    <w:rsid w:val="0048503C"/>
    <w:rsid w:val="00485DC9"/>
    <w:rsid w:val="00485E7A"/>
    <w:rsid w:val="0048624B"/>
    <w:rsid w:val="00486A89"/>
    <w:rsid w:val="004909D6"/>
    <w:rsid w:val="00490BC2"/>
    <w:rsid w:val="004918B9"/>
    <w:rsid w:val="00491C93"/>
    <w:rsid w:val="00492922"/>
    <w:rsid w:val="0049339E"/>
    <w:rsid w:val="004948F7"/>
    <w:rsid w:val="00494C08"/>
    <w:rsid w:val="004950BB"/>
    <w:rsid w:val="004961B8"/>
    <w:rsid w:val="004962CD"/>
    <w:rsid w:val="00496569"/>
    <w:rsid w:val="00496749"/>
    <w:rsid w:val="004A0A7B"/>
    <w:rsid w:val="004A0B24"/>
    <w:rsid w:val="004A1568"/>
    <w:rsid w:val="004A16DB"/>
    <w:rsid w:val="004A1AAD"/>
    <w:rsid w:val="004A368E"/>
    <w:rsid w:val="004A4C4B"/>
    <w:rsid w:val="004B0732"/>
    <w:rsid w:val="004B30E8"/>
    <w:rsid w:val="004B31F4"/>
    <w:rsid w:val="004B36E0"/>
    <w:rsid w:val="004B37E6"/>
    <w:rsid w:val="004B5CAD"/>
    <w:rsid w:val="004C04A5"/>
    <w:rsid w:val="004C0BB8"/>
    <w:rsid w:val="004C1371"/>
    <w:rsid w:val="004C2886"/>
    <w:rsid w:val="004C3514"/>
    <w:rsid w:val="004C60B5"/>
    <w:rsid w:val="004C6CAD"/>
    <w:rsid w:val="004C7EDA"/>
    <w:rsid w:val="004D020C"/>
    <w:rsid w:val="004D0740"/>
    <w:rsid w:val="004D09EC"/>
    <w:rsid w:val="004D276C"/>
    <w:rsid w:val="004D6462"/>
    <w:rsid w:val="004E081A"/>
    <w:rsid w:val="004E0DC2"/>
    <w:rsid w:val="004E4E5B"/>
    <w:rsid w:val="004E6639"/>
    <w:rsid w:val="004F042A"/>
    <w:rsid w:val="004F1164"/>
    <w:rsid w:val="004F2C84"/>
    <w:rsid w:val="004F2F2F"/>
    <w:rsid w:val="004F4BC7"/>
    <w:rsid w:val="004F4CC3"/>
    <w:rsid w:val="004F4FCD"/>
    <w:rsid w:val="004F6C45"/>
    <w:rsid w:val="004F78AF"/>
    <w:rsid w:val="00500DD0"/>
    <w:rsid w:val="005029F5"/>
    <w:rsid w:val="00503627"/>
    <w:rsid w:val="0050415C"/>
    <w:rsid w:val="00504BE5"/>
    <w:rsid w:val="00505134"/>
    <w:rsid w:val="00506433"/>
    <w:rsid w:val="00506BD7"/>
    <w:rsid w:val="00507E2A"/>
    <w:rsid w:val="00510E37"/>
    <w:rsid w:val="005155B6"/>
    <w:rsid w:val="00516802"/>
    <w:rsid w:val="005217F2"/>
    <w:rsid w:val="00521F9E"/>
    <w:rsid w:val="0052334C"/>
    <w:rsid w:val="00523ACD"/>
    <w:rsid w:val="00531741"/>
    <w:rsid w:val="00533F83"/>
    <w:rsid w:val="00534A78"/>
    <w:rsid w:val="00537C44"/>
    <w:rsid w:val="005400F9"/>
    <w:rsid w:val="00540691"/>
    <w:rsid w:val="00543546"/>
    <w:rsid w:val="005435C4"/>
    <w:rsid w:val="00543730"/>
    <w:rsid w:val="00543CE0"/>
    <w:rsid w:val="0054423E"/>
    <w:rsid w:val="005443E8"/>
    <w:rsid w:val="005444E3"/>
    <w:rsid w:val="00545309"/>
    <w:rsid w:val="005454E4"/>
    <w:rsid w:val="005462B7"/>
    <w:rsid w:val="005462FD"/>
    <w:rsid w:val="00547ED4"/>
    <w:rsid w:val="00552A9D"/>
    <w:rsid w:val="00552F27"/>
    <w:rsid w:val="00552F5F"/>
    <w:rsid w:val="00553A75"/>
    <w:rsid w:val="005547B9"/>
    <w:rsid w:val="005553BA"/>
    <w:rsid w:val="0055689A"/>
    <w:rsid w:val="00563005"/>
    <w:rsid w:val="00563342"/>
    <w:rsid w:val="005635C4"/>
    <w:rsid w:val="00563825"/>
    <w:rsid w:val="00563EA1"/>
    <w:rsid w:val="00563F73"/>
    <w:rsid w:val="00564E3F"/>
    <w:rsid w:val="0056656A"/>
    <w:rsid w:val="00567B24"/>
    <w:rsid w:val="00570BED"/>
    <w:rsid w:val="0057177D"/>
    <w:rsid w:val="00572F1E"/>
    <w:rsid w:val="005733E6"/>
    <w:rsid w:val="0057373E"/>
    <w:rsid w:val="00573F15"/>
    <w:rsid w:val="00574D81"/>
    <w:rsid w:val="00575BAB"/>
    <w:rsid w:val="00576423"/>
    <w:rsid w:val="00577D27"/>
    <w:rsid w:val="005814C1"/>
    <w:rsid w:val="005818F0"/>
    <w:rsid w:val="0058298E"/>
    <w:rsid w:val="0058407B"/>
    <w:rsid w:val="00585995"/>
    <w:rsid w:val="00585B66"/>
    <w:rsid w:val="00585BDE"/>
    <w:rsid w:val="005871BD"/>
    <w:rsid w:val="005877F3"/>
    <w:rsid w:val="00590D11"/>
    <w:rsid w:val="0059301E"/>
    <w:rsid w:val="005940A5"/>
    <w:rsid w:val="0059597E"/>
    <w:rsid w:val="00595A11"/>
    <w:rsid w:val="0059636D"/>
    <w:rsid w:val="005966D4"/>
    <w:rsid w:val="00597C56"/>
    <w:rsid w:val="005A16F8"/>
    <w:rsid w:val="005A2AB5"/>
    <w:rsid w:val="005A3EC3"/>
    <w:rsid w:val="005A7963"/>
    <w:rsid w:val="005B0E20"/>
    <w:rsid w:val="005B22F8"/>
    <w:rsid w:val="005B235B"/>
    <w:rsid w:val="005B477B"/>
    <w:rsid w:val="005B6DFD"/>
    <w:rsid w:val="005B7246"/>
    <w:rsid w:val="005C1556"/>
    <w:rsid w:val="005C20B1"/>
    <w:rsid w:val="005C213F"/>
    <w:rsid w:val="005C3F09"/>
    <w:rsid w:val="005C5C2D"/>
    <w:rsid w:val="005C6138"/>
    <w:rsid w:val="005C703A"/>
    <w:rsid w:val="005D0008"/>
    <w:rsid w:val="005D13FC"/>
    <w:rsid w:val="005D154A"/>
    <w:rsid w:val="005D27E0"/>
    <w:rsid w:val="005D2ACB"/>
    <w:rsid w:val="005D36F7"/>
    <w:rsid w:val="005D42C1"/>
    <w:rsid w:val="005D4719"/>
    <w:rsid w:val="005D48F8"/>
    <w:rsid w:val="005D68D0"/>
    <w:rsid w:val="005D74FC"/>
    <w:rsid w:val="005E01D7"/>
    <w:rsid w:val="005E02E4"/>
    <w:rsid w:val="005E17C4"/>
    <w:rsid w:val="005E408C"/>
    <w:rsid w:val="005E4C48"/>
    <w:rsid w:val="005E5781"/>
    <w:rsid w:val="005E67F1"/>
    <w:rsid w:val="005E6BE1"/>
    <w:rsid w:val="005E6C93"/>
    <w:rsid w:val="005E7689"/>
    <w:rsid w:val="005E7E63"/>
    <w:rsid w:val="005F155B"/>
    <w:rsid w:val="005F15C9"/>
    <w:rsid w:val="005F2E3D"/>
    <w:rsid w:val="005F35EB"/>
    <w:rsid w:val="005F4A1D"/>
    <w:rsid w:val="005F4A62"/>
    <w:rsid w:val="005F5324"/>
    <w:rsid w:val="005F5713"/>
    <w:rsid w:val="005F7266"/>
    <w:rsid w:val="00600168"/>
    <w:rsid w:val="00600218"/>
    <w:rsid w:val="00601C1E"/>
    <w:rsid w:val="006032CB"/>
    <w:rsid w:val="00603A80"/>
    <w:rsid w:val="00604EFA"/>
    <w:rsid w:val="006057BE"/>
    <w:rsid w:val="00607624"/>
    <w:rsid w:val="00607B46"/>
    <w:rsid w:val="00610752"/>
    <w:rsid w:val="006130DC"/>
    <w:rsid w:val="00613637"/>
    <w:rsid w:val="0061576E"/>
    <w:rsid w:val="00615EA4"/>
    <w:rsid w:val="00623DC1"/>
    <w:rsid w:val="00624848"/>
    <w:rsid w:val="00624C7A"/>
    <w:rsid w:val="006251DF"/>
    <w:rsid w:val="00625B16"/>
    <w:rsid w:val="006271B2"/>
    <w:rsid w:val="00631217"/>
    <w:rsid w:val="006323D2"/>
    <w:rsid w:val="006359F0"/>
    <w:rsid w:val="0063719D"/>
    <w:rsid w:val="00637415"/>
    <w:rsid w:val="00641B48"/>
    <w:rsid w:val="00641DD9"/>
    <w:rsid w:val="0064230D"/>
    <w:rsid w:val="006446C5"/>
    <w:rsid w:val="00645F70"/>
    <w:rsid w:val="00646B94"/>
    <w:rsid w:val="006475E5"/>
    <w:rsid w:val="00647A4D"/>
    <w:rsid w:val="00651403"/>
    <w:rsid w:val="0065146F"/>
    <w:rsid w:val="00653C50"/>
    <w:rsid w:val="00654A3A"/>
    <w:rsid w:val="00655351"/>
    <w:rsid w:val="00655BD8"/>
    <w:rsid w:val="00655DAB"/>
    <w:rsid w:val="00661363"/>
    <w:rsid w:val="00661707"/>
    <w:rsid w:val="00662283"/>
    <w:rsid w:val="006632EE"/>
    <w:rsid w:val="006634E8"/>
    <w:rsid w:val="0066357A"/>
    <w:rsid w:val="00663E35"/>
    <w:rsid w:val="00667305"/>
    <w:rsid w:val="00667B16"/>
    <w:rsid w:val="00670871"/>
    <w:rsid w:val="00670CF3"/>
    <w:rsid w:val="00674452"/>
    <w:rsid w:val="00674973"/>
    <w:rsid w:val="00675AD0"/>
    <w:rsid w:val="006778BA"/>
    <w:rsid w:val="006779BC"/>
    <w:rsid w:val="00680600"/>
    <w:rsid w:val="00680782"/>
    <w:rsid w:val="00681A43"/>
    <w:rsid w:val="00683214"/>
    <w:rsid w:val="00683AAE"/>
    <w:rsid w:val="00683D9E"/>
    <w:rsid w:val="006844A2"/>
    <w:rsid w:val="00684FAF"/>
    <w:rsid w:val="00684FFB"/>
    <w:rsid w:val="0068630F"/>
    <w:rsid w:val="006865C9"/>
    <w:rsid w:val="00687574"/>
    <w:rsid w:val="0069014D"/>
    <w:rsid w:val="006924F1"/>
    <w:rsid w:val="0069306C"/>
    <w:rsid w:val="006945C8"/>
    <w:rsid w:val="00697D0E"/>
    <w:rsid w:val="006A04ED"/>
    <w:rsid w:val="006A0AFC"/>
    <w:rsid w:val="006A128A"/>
    <w:rsid w:val="006A18A4"/>
    <w:rsid w:val="006A1B7B"/>
    <w:rsid w:val="006A497C"/>
    <w:rsid w:val="006A674B"/>
    <w:rsid w:val="006B0324"/>
    <w:rsid w:val="006B20D2"/>
    <w:rsid w:val="006B340E"/>
    <w:rsid w:val="006B37E5"/>
    <w:rsid w:val="006B4726"/>
    <w:rsid w:val="006B5B48"/>
    <w:rsid w:val="006C16AB"/>
    <w:rsid w:val="006C17EB"/>
    <w:rsid w:val="006C1C6F"/>
    <w:rsid w:val="006C3016"/>
    <w:rsid w:val="006C5726"/>
    <w:rsid w:val="006C5ECF"/>
    <w:rsid w:val="006D0CB1"/>
    <w:rsid w:val="006D1628"/>
    <w:rsid w:val="006D2781"/>
    <w:rsid w:val="006D3153"/>
    <w:rsid w:val="006D5083"/>
    <w:rsid w:val="006D5518"/>
    <w:rsid w:val="006D6E6C"/>
    <w:rsid w:val="006E1DF6"/>
    <w:rsid w:val="006E22F1"/>
    <w:rsid w:val="006E76B1"/>
    <w:rsid w:val="006E7A77"/>
    <w:rsid w:val="006F0E99"/>
    <w:rsid w:val="006F1FF7"/>
    <w:rsid w:val="006F2FE6"/>
    <w:rsid w:val="006F32E7"/>
    <w:rsid w:val="006F583F"/>
    <w:rsid w:val="006F7C5B"/>
    <w:rsid w:val="0070003B"/>
    <w:rsid w:val="00704283"/>
    <w:rsid w:val="0070457C"/>
    <w:rsid w:val="0070663A"/>
    <w:rsid w:val="007073DA"/>
    <w:rsid w:val="00711C3F"/>
    <w:rsid w:val="007121C1"/>
    <w:rsid w:val="00714C73"/>
    <w:rsid w:val="0071638F"/>
    <w:rsid w:val="00716C6E"/>
    <w:rsid w:val="007170DB"/>
    <w:rsid w:val="007207D5"/>
    <w:rsid w:val="00723650"/>
    <w:rsid w:val="00723B18"/>
    <w:rsid w:val="0072521F"/>
    <w:rsid w:val="00725342"/>
    <w:rsid w:val="007257F5"/>
    <w:rsid w:val="007261E4"/>
    <w:rsid w:val="00726DA5"/>
    <w:rsid w:val="00727809"/>
    <w:rsid w:val="00727A89"/>
    <w:rsid w:val="0073247F"/>
    <w:rsid w:val="00733AC1"/>
    <w:rsid w:val="00734166"/>
    <w:rsid w:val="00736343"/>
    <w:rsid w:val="00736E9A"/>
    <w:rsid w:val="00737B57"/>
    <w:rsid w:val="00742AA6"/>
    <w:rsid w:val="00743CA8"/>
    <w:rsid w:val="007450C5"/>
    <w:rsid w:val="0074713C"/>
    <w:rsid w:val="00747DCA"/>
    <w:rsid w:val="00750859"/>
    <w:rsid w:val="00751B59"/>
    <w:rsid w:val="00751D5E"/>
    <w:rsid w:val="00751D6A"/>
    <w:rsid w:val="0075235B"/>
    <w:rsid w:val="0075266B"/>
    <w:rsid w:val="00754E5D"/>
    <w:rsid w:val="00757118"/>
    <w:rsid w:val="00761C68"/>
    <w:rsid w:val="0076470D"/>
    <w:rsid w:val="00764E42"/>
    <w:rsid w:val="00764F7D"/>
    <w:rsid w:val="0076587D"/>
    <w:rsid w:val="00766A14"/>
    <w:rsid w:val="00766C5B"/>
    <w:rsid w:val="00766E07"/>
    <w:rsid w:val="007709F4"/>
    <w:rsid w:val="0077155F"/>
    <w:rsid w:val="00773AB6"/>
    <w:rsid w:val="007766D2"/>
    <w:rsid w:val="00781D53"/>
    <w:rsid w:val="0078222C"/>
    <w:rsid w:val="007823D2"/>
    <w:rsid w:val="00782EDF"/>
    <w:rsid w:val="007832D5"/>
    <w:rsid w:val="00787516"/>
    <w:rsid w:val="00790209"/>
    <w:rsid w:val="00791194"/>
    <w:rsid w:val="00791C97"/>
    <w:rsid w:val="0079246B"/>
    <w:rsid w:val="00793627"/>
    <w:rsid w:val="00794023"/>
    <w:rsid w:val="00795953"/>
    <w:rsid w:val="00796543"/>
    <w:rsid w:val="00797728"/>
    <w:rsid w:val="0079790E"/>
    <w:rsid w:val="007A461C"/>
    <w:rsid w:val="007A56D5"/>
    <w:rsid w:val="007A71CF"/>
    <w:rsid w:val="007A7B17"/>
    <w:rsid w:val="007B2A4B"/>
    <w:rsid w:val="007C0C8A"/>
    <w:rsid w:val="007C0E6A"/>
    <w:rsid w:val="007C1912"/>
    <w:rsid w:val="007C1E3D"/>
    <w:rsid w:val="007C39A9"/>
    <w:rsid w:val="007C4144"/>
    <w:rsid w:val="007C41B9"/>
    <w:rsid w:val="007C6379"/>
    <w:rsid w:val="007C7009"/>
    <w:rsid w:val="007D1864"/>
    <w:rsid w:val="007D34F9"/>
    <w:rsid w:val="007D3834"/>
    <w:rsid w:val="007D4E6A"/>
    <w:rsid w:val="007D5191"/>
    <w:rsid w:val="007D5C01"/>
    <w:rsid w:val="007D7D30"/>
    <w:rsid w:val="007E08E2"/>
    <w:rsid w:val="007E30C6"/>
    <w:rsid w:val="007E3198"/>
    <w:rsid w:val="007E4D99"/>
    <w:rsid w:val="007E5F48"/>
    <w:rsid w:val="007E620E"/>
    <w:rsid w:val="007E6A34"/>
    <w:rsid w:val="007F2B5B"/>
    <w:rsid w:val="007F3026"/>
    <w:rsid w:val="007F521D"/>
    <w:rsid w:val="007F7AB6"/>
    <w:rsid w:val="00800D48"/>
    <w:rsid w:val="00801262"/>
    <w:rsid w:val="008036B6"/>
    <w:rsid w:val="00805787"/>
    <w:rsid w:val="00806560"/>
    <w:rsid w:val="00807583"/>
    <w:rsid w:val="00810975"/>
    <w:rsid w:val="0081153F"/>
    <w:rsid w:val="008149A0"/>
    <w:rsid w:val="00815541"/>
    <w:rsid w:val="008175A5"/>
    <w:rsid w:val="00817E5B"/>
    <w:rsid w:val="0082154E"/>
    <w:rsid w:val="008231E7"/>
    <w:rsid w:val="008232B2"/>
    <w:rsid w:val="008235DA"/>
    <w:rsid w:val="00823E77"/>
    <w:rsid w:val="00825C5F"/>
    <w:rsid w:val="008306B2"/>
    <w:rsid w:val="00831320"/>
    <w:rsid w:val="00835D43"/>
    <w:rsid w:val="00836087"/>
    <w:rsid w:val="00843565"/>
    <w:rsid w:val="008437B3"/>
    <w:rsid w:val="008463E7"/>
    <w:rsid w:val="00846E36"/>
    <w:rsid w:val="00846EEE"/>
    <w:rsid w:val="008475EC"/>
    <w:rsid w:val="0085185D"/>
    <w:rsid w:val="00855EED"/>
    <w:rsid w:val="0086184B"/>
    <w:rsid w:val="00861D2A"/>
    <w:rsid w:val="00862EA8"/>
    <w:rsid w:val="008631BA"/>
    <w:rsid w:val="00866D95"/>
    <w:rsid w:val="00870DDC"/>
    <w:rsid w:val="00870F78"/>
    <w:rsid w:val="00871061"/>
    <w:rsid w:val="00872D91"/>
    <w:rsid w:val="00874349"/>
    <w:rsid w:val="00876423"/>
    <w:rsid w:val="00881209"/>
    <w:rsid w:val="00881D4C"/>
    <w:rsid w:val="0088456D"/>
    <w:rsid w:val="00885981"/>
    <w:rsid w:val="00886155"/>
    <w:rsid w:val="00887898"/>
    <w:rsid w:val="00887E06"/>
    <w:rsid w:val="00890880"/>
    <w:rsid w:val="00892666"/>
    <w:rsid w:val="00893BE9"/>
    <w:rsid w:val="0089435B"/>
    <w:rsid w:val="0089485D"/>
    <w:rsid w:val="00897332"/>
    <w:rsid w:val="00897AED"/>
    <w:rsid w:val="008A09A7"/>
    <w:rsid w:val="008A167E"/>
    <w:rsid w:val="008A5726"/>
    <w:rsid w:val="008B08EE"/>
    <w:rsid w:val="008B2253"/>
    <w:rsid w:val="008B2F43"/>
    <w:rsid w:val="008B3EE5"/>
    <w:rsid w:val="008B486A"/>
    <w:rsid w:val="008B4A23"/>
    <w:rsid w:val="008B4C36"/>
    <w:rsid w:val="008B7B1C"/>
    <w:rsid w:val="008B7E37"/>
    <w:rsid w:val="008C0389"/>
    <w:rsid w:val="008C0835"/>
    <w:rsid w:val="008C0DB0"/>
    <w:rsid w:val="008C170B"/>
    <w:rsid w:val="008C1736"/>
    <w:rsid w:val="008C1F98"/>
    <w:rsid w:val="008C722E"/>
    <w:rsid w:val="008D0353"/>
    <w:rsid w:val="008D1B90"/>
    <w:rsid w:val="008D1F4C"/>
    <w:rsid w:val="008D3790"/>
    <w:rsid w:val="008D4E1E"/>
    <w:rsid w:val="008D77C7"/>
    <w:rsid w:val="008E121F"/>
    <w:rsid w:val="008E1915"/>
    <w:rsid w:val="008E3E55"/>
    <w:rsid w:val="008E51E5"/>
    <w:rsid w:val="008E656B"/>
    <w:rsid w:val="008E6D51"/>
    <w:rsid w:val="008F035B"/>
    <w:rsid w:val="008F25E8"/>
    <w:rsid w:val="008F58F5"/>
    <w:rsid w:val="00900323"/>
    <w:rsid w:val="00900F54"/>
    <w:rsid w:val="00906AC2"/>
    <w:rsid w:val="0090764E"/>
    <w:rsid w:val="0090768A"/>
    <w:rsid w:val="00907FB5"/>
    <w:rsid w:val="00912BC2"/>
    <w:rsid w:val="009136F8"/>
    <w:rsid w:val="00916E85"/>
    <w:rsid w:val="009174CF"/>
    <w:rsid w:val="009200DD"/>
    <w:rsid w:val="00920281"/>
    <w:rsid w:val="009216B4"/>
    <w:rsid w:val="0092266D"/>
    <w:rsid w:val="009238D9"/>
    <w:rsid w:val="00926023"/>
    <w:rsid w:val="00926D13"/>
    <w:rsid w:val="00926D16"/>
    <w:rsid w:val="00926E54"/>
    <w:rsid w:val="00926F13"/>
    <w:rsid w:val="00927B21"/>
    <w:rsid w:val="00930209"/>
    <w:rsid w:val="0093145D"/>
    <w:rsid w:val="009327A2"/>
    <w:rsid w:val="009333CE"/>
    <w:rsid w:val="0093514C"/>
    <w:rsid w:val="00937654"/>
    <w:rsid w:val="00940630"/>
    <w:rsid w:val="0094130A"/>
    <w:rsid w:val="00941407"/>
    <w:rsid w:val="0094160C"/>
    <w:rsid w:val="00941AA5"/>
    <w:rsid w:val="00943072"/>
    <w:rsid w:val="00945744"/>
    <w:rsid w:val="00945803"/>
    <w:rsid w:val="009462B2"/>
    <w:rsid w:val="00951C21"/>
    <w:rsid w:val="009524D6"/>
    <w:rsid w:val="00952877"/>
    <w:rsid w:val="00953594"/>
    <w:rsid w:val="009545D4"/>
    <w:rsid w:val="00954A7D"/>
    <w:rsid w:val="00955EE2"/>
    <w:rsid w:val="00956669"/>
    <w:rsid w:val="00960532"/>
    <w:rsid w:val="0096222B"/>
    <w:rsid w:val="009622C4"/>
    <w:rsid w:val="009642B9"/>
    <w:rsid w:val="009648C0"/>
    <w:rsid w:val="009654A1"/>
    <w:rsid w:val="00966803"/>
    <w:rsid w:val="00970BE5"/>
    <w:rsid w:val="0097186E"/>
    <w:rsid w:val="00971F37"/>
    <w:rsid w:val="00972D73"/>
    <w:rsid w:val="00972E4E"/>
    <w:rsid w:val="00974FB4"/>
    <w:rsid w:val="009750E7"/>
    <w:rsid w:val="00975F23"/>
    <w:rsid w:val="0097672F"/>
    <w:rsid w:val="00976C04"/>
    <w:rsid w:val="00980574"/>
    <w:rsid w:val="00987041"/>
    <w:rsid w:val="00987DC7"/>
    <w:rsid w:val="009924E4"/>
    <w:rsid w:val="00993E58"/>
    <w:rsid w:val="00994160"/>
    <w:rsid w:val="00994A4E"/>
    <w:rsid w:val="00994A4F"/>
    <w:rsid w:val="00995003"/>
    <w:rsid w:val="00995F92"/>
    <w:rsid w:val="009A0230"/>
    <w:rsid w:val="009A13AA"/>
    <w:rsid w:val="009A1518"/>
    <w:rsid w:val="009A2D7B"/>
    <w:rsid w:val="009A3012"/>
    <w:rsid w:val="009A3CB6"/>
    <w:rsid w:val="009A4D6F"/>
    <w:rsid w:val="009A4FF7"/>
    <w:rsid w:val="009B3663"/>
    <w:rsid w:val="009B46AD"/>
    <w:rsid w:val="009B545E"/>
    <w:rsid w:val="009B5B23"/>
    <w:rsid w:val="009B69E7"/>
    <w:rsid w:val="009B72ED"/>
    <w:rsid w:val="009C034A"/>
    <w:rsid w:val="009C28F4"/>
    <w:rsid w:val="009C3430"/>
    <w:rsid w:val="009C35CF"/>
    <w:rsid w:val="009C37EB"/>
    <w:rsid w:val="009C3B0D"/>
    <w:rsid w:val="009C5C91"/>
    <w:rsid w:val="009C68B1"/>
    <w:rsid w:val="009C7074"/>
    <w:rsid w:val="009C7A67"/>
    <w:rsid w:val="009D029F"/>
    <w:rsid w:val="009D1FE9"/>
    <w:rsid w:val="009D64DA"/>
    <w:rsid w:val="009D695B"/>
    <w:rsid w:val="009E4EBE"/>
    <w:rsid w:val="009E59F6"/>
    <w:rsid w:val="009E62BB"/>
    <w:rsid w:val="009E6319"/>
    <w:rsid w:val="009E681B"/>
    <w:rsid w:val="009E7684"/>
    <w:rsid w:val="009F57EF"/>
    <w:rsid w:val="009F5DCE"/>
    <w:rsid w:val="009F6786"/>
    <w:rsid w:val="00A01DB6"/>
    <w:rsid w:val="00A02FF3"/>
    <w:rsid w:val="00A04109"/>
    <w:rsid w:val="00A04D12"/>
    <w:rsid w:val="00A05D61"/>
    <w:rsid w:val="00A070A6"/>
    <w:rsid w:val="00A07603"/>
    <w:rsid w:val="00A079CD"/>
    <w:rsid w:val="00A07A21"/>
    <w:rsid w:val="00A07BA5"/>
    <w:rsid w:val="00A1014F"/>
    <w:rsid w:val="00A1039B"/>
    <w:rsid w:val="00A11325"/>
    <w:rsid w:val="00A11871"/>
    <w:rsid w:val="00A13352"/>
    <w:rsid w:val="00A15A77"/>
    <w:rsid w:val="00A169A0"/>
    <w:rsid w:val="00A16D0E"/>
    <w:rsid w:val="00A20178"/>
    <w:rsid w:val="00A2077A"/>
    <w:rsid w:val="00A21F89"/>
    <w:rsid w:val="00A22C4E"/>
    <w:rsid w:val="00A24201"/>
    <w:rsid w:val="00A24FAB"/>
    <w:rsid w:val="00A328A2"/>
    <w:rsid w:val="00A32D18"/>
    <w:rsid w:val="00A33600"/>
    <w:rsid w:val="00A3362A"/>
    <w:rsid w:val="00A3554C"/>
    <w:rsid w:val="00A362AB"/>
    <w:rsid w:val="00A41F50"/>
    <w:rsid w:val="00A42F2B"/>
    <w:rsid w:val="00A50241"/>
    <w:rsid w:val="00A502B6"/>
    <w:rsid w:val="00A53406"/>
    <w:rsid w:val="00A54D1F"/>
    <w:rsid w:val="00A56075"/>
    <w:rsid w:val="00A56460"/>
    <w:rsid w:val="00A62818"/>
    <w:rsid w:val="00A633D6"/>
    <w:rsid w:val="00A63DBA"/>
    <w:rsid w:val="00A65865"/>
    <w:rsid w:val="00A706AB"/>
    <w:rsid w:val="00A7091B"/>
    <w:rsid w:val="00A71F68"/>
    <w:rsid w:val="00A72CF2"/>
    <w:rsid w:val="00A746D5"/>
    <w:rsid w:val="00A76A54"/>
    <w:rsid w:val="00A76D35"/>
    <w:rsid w:val="00A76D77"/>
    <w:rsid w:val="00A76FBF"/>
    <w:rsid w:val="00A8089C"/>
    <w:rsid w:val="00A81010"/>
    <w:rsid w:val="00A8112C"/>
    <w:rsid w:val="00A81225"/>
    <w:rsid w:val="00A83E20"/>
    <w:rsid w:val="00A846D8"/>
    <w:rsid w:val="00A84E32"/>
    <w:rsid w:val="00A87150"/>
    <w:rsid w:val="00A90AE7"/>
    <w:rsid w:val="00A91819"/>
    <w:rsid w:val="00A964FF"/>
    <w:rsid w:val="00AA2B65"/>
    <w:rsid w:val="00AA4782"/>
    <w:rsid w:val="00AA529F"/>
    <w:rsid w:val="00AA6DBC"/>
    <w:rsid w:val="00AB0490"/>
    <w:rsid w:val="00AB0FA6"/>
    <w:rsid w:val="00AB10BA"/>
    <w:rsid w:val="00AB1DBA"/>
    <w:rsid w:val="00AB2954"/>
    <w:rsid w:val="00AB36A8"/>
    <w:rsid w:val="00AB3B8A"/>
    <w:rsid w:val="00AB3E7E"/>
    <w:rsid w:val="00AB4ACE"/>
    <w:rsid w:val="00AB5B7A"/>
    <w:rsid w:val="00AB6F59"/>
    <w:rsid w:val="00AB770B"/>
    <w:rsid w:val="00AC0737"/>
    <w:rsid w:val="00AC1760"/>
    <w:rsid w:val="00AC20D6"/>
    <w:rsid w:val="00AC2797"/>
    <w:rsid w:val="00AC335B"/>
    <w:rsid w:val="00AC49C6"/>
    <w:rsid w:val="00AC49C9"/>
    <w:rsid w:val="00AC5002"/>
    <w:rsid w:val="00AC7803"/>
    <w:rsid w:val="00AD18C8"/>
    <w:rsid w:val="00AD5283"/>
    <w:rsid w:val="00AD56EF"/>
    <w:rsid w:val="00AD570E"/>
    <w:rsid w:val="00AD69B9"/>
    <w:rsid w:val="00AD71C0"/>
    <w:rsid w:val="00AD78FF"/>
    <w:rsid w:val="00AD7F7C"/>
    <w:rsid w:val="00AE0615"/>
    <w:rsid w:val="00AE26A4"/>
    <w:rsid w:val="00AE2966"/>
    <w:rsid w:val="00AE2D05"/>
    <w:rsid w:val="00AE35B8"/>
    <w:rsid w:val="00AE50A5"/>
    <w:rsid w:val="00AF1E2F"/>
    <w:rsid w:val="00AF2B75"/>
    <w:rsid w:val="00AF2E80"/>
    <w:rsid w:val="00AF34AD"/>
    <w:rsid w:val="00AF483A"/>
    <w:rsid w:val="00AF55A9"/>
    <w:rsid w:val="00AF7191"/>
    <w:rsid w:val="00AF733D"/>
    <w:rsid w:val="00B0093C"/>
    <w:rsid w:val="00B00C4E"/>
    <w:rsid w:val="00B00CA0"/>
    <w:rsid w:val="00B01E2B"/>
    <w:rsid w:val="00B05191"/>
    <w:rsid w:val="00B05F73"/>
    <w:rsid w:val="00B06F93"/>
    <w:rsid w:val="00B07B56"/>
    <w:rsid w:val="00B0A514"/>
    <w:rsid w:val="00B10B11"/>
    <w:rsid w:val="00B11185"/>
    <w:rsid w:val="00B143FD"/>
    <w:rsid w:val="00B22D19"/>
    <w:rsid w:val="00B22F0F"/>
    <w:rsid w:val="00B2542B"/>
    <w:rsid w:val="00B256CA"/>
    <w:rsid w:val="00B271B4"/>
    <w:rsid w:val="00B302E5"/>
    <w:rsid w:val="00B31B1C"/>
    <w:rsid w:val="00B32D29"/>
    <w:rsid w:val="00B3351F"/>
    <w:rsid w:val="00B345DA"/>
    <w:rsid w:val="00B35211"/>
    <w:rsid w:val="00B36E31"/>
    <w:rsid w:val="00B377F1"/>
    <w:rsid w:val="00B37BAA"/>
    <w:rsid w:val="00B37C0A"/>
    <w:rsid w:val="00B412A7"/>
    <w:rsid w:val="00B422F7"/>
    <w:rsid w:val="00B425B2"/>
    <w:rsid w:val="00B43800"/>
    <w:rsid w:val="00B43A1B"/>
    <w:rsid w:val="00B479C7"/>
    <w:rsid w:val="00B50286"/>
    <w:rsid w:val="00B51B44"/>
    <w:rsid w:val="00B52157"/>
    <w:rsid w:val="00B5332A"/>
    <w:rsid w:val="00B53C7F"/>
    <w:rsid w:val="00B544F9"/>
    <w:rsid w:val="00B6159C"/>
    <w:rsid w:val="00B6293A"/>
    <w:rsid w:val="00B667CF"/>
    <w:rsid w:val="00B7090A"/>
    <w:rsid w:val="00B718E3"/>
    <w:rsid w:val="00B72396"/>
    <w:rsid w:val="00B74B7F"/>
    <w:rsid w:val="00B752A4"/>
    <w:rsid w:val="00B80430"/>
    <w:rsid w:val="00B81618"/>
    <w:rsid w:val="00B821EC"/>
    <w:rsid w:val="00B844E7"/>
    <w:rsid w:val="00B84618"/>
    <w:rsid w:val="00B86EC5"/>
    <w:rsid w:val="00B92766"/>
    <w:rsid w:val="00B92823"/>
    <w:rsid w:val="00B940F5"/>
    <w:rsid w:val="00B94222"/>
    <w:rsid w:val="00B94524"/>
    <w:rsid w:val="00B94929"/>
    <w:rsid w:val="00B94F45"/>
    <w:rsid w:val="00B96D4E"/>
    <w:rsid w:val="00B9743D"/>
    <w:rsid w:val="00B974E1"/>
    <w:rsid w:val="00B97621"/>
    <w:rsid w:val="00BA067A"/>
    <w:rsid w:val="00BA0B5C"/>
    <w:rsid w:val="00BA107D"/>
    <w:rsid w:val="00BA1A5C"/>
    <w:rsid w:val="00BA20F6"/>
    <w:rsid w:val="00BA21FC"/>
    <w:rsid w:val="00BA3C86"/>
    <w:rsid w:val="00BA47ED"/>
    <w:rsid w:val="00BA5053"/>
    <w:rsid w:val="00BA7E22"/>
    <w:rsid w:val="00BB0FFC"/>
    <w:rsid w:val="00BB1B5F"/>
    <w:rsid w:val="00BB1D8E"/>
    <w:rsid w:val="00BB31E2"/>
    <w:rsid w:val="00BC008C"/>
    <w:rsid w:val="00BC0E70"/>
    <w:rsid w:val="00BC2D4F"/>
    <w:rsid w:val="00BC39DA"/>
    <w:rsid w:val="00BC5FD1"/>
    <w:rsid w:val="00BC6DAD"/>
    <w:rsid w:val="00BC7181"/>
    <w:rsid w:val="00BD0BCD"/>
    <w:rsid w:val="00BD1BCB"/>
    <w:rsid w:val="00BD2E6B"/>
    <w:rsid w:val="00BD33D1"/>
    <w:rsid w:val="00BD3AC3"/>
    <w:rsid w:val="00BD44A3"/>
    <w:rsid w:val="00BD4935"/>
    <w:rsid w:val="00BD53D1"/>
    <w:rsid w:val="00BE1420"/>
    <w:rsid w:val="00BE1428"/>
    <w:rsid w:val="00BE4446"/>
    <w:rsid w:val="00BE7346"/>
    <w:rsid w:val="00BF0AD7"/>
    <w:rsid w:val="00BF18D9"/>
    <w:rsid w:val="00BF6377"/>
    <w:rsid w:val="00BF7046"/>
    <w:rsid w:val="00C00DD5"/>
    <w:rsid w:val="00C012D5"/>
    <w:rsid w:val="00C030BB"/>
    <w:rsid w:val="00C052DD"/>
    <w:rsid w:val="00C05F3D"/>
    <w:rsid w:val="00C063D8"/>
    <w:rsid w:val="00C13D7F"/>
    <w:rsid w:val="00C163F9"/>
    <w:rsid w:val="00C16A25"/>
    <w:rsid w:val="00C16C1E"/>
    <w:rsid w:val="00C179A7"/>
    <w:rsid w:val="00C2457C"/>
    <w:rsid w:val="00C2571B"/>
    <w:rsid w:val="00C25D2B"/>
    <w:rsid w:val="00C26336"/>
    <w:rsid w:val="00C27563"/>
    <w:rsid w:val="00C33E26"/>
    <w:rsid w:val="00C34D13"/>
    <w:rsid w:val="00C37CA8"/>
    <w:rsid w:val="00C4054F"/>
    <w:rsid w:val="00C40FAD"/>
    <w:rsid w:val="00C41974"/>
    <w:rsid w:val="00C4306D"/>
    <w:rsid w:val="00C43C62"/>
    <w:rsid w:val="00C43E90"/>
    <w:rsid w:val="00C440AA"/>
    <w:rsid w:val="00C44711"/>
    <w:rsid w:val="00C44877"/>
    <w:rsid w:val="00C45A2E"/>
    <w:rsid w:val="00C46599"/>
    <w:rsid w:val="00C46AE7"/>
    <w:rsid w:val="00C5035A"/>
    <w:rsid w:val="00C5208B"/>
    <w:rsid w:val="00C535AC"/>
    <w:rsid w:val="00C54F21"/>
    <w:rsid w:val="00C56F98"/>
    <w:rsid w:val="00C60901"/>
    <w:rsid w:val="00C627C4"/>
    <w:rsid w:val="00C65AB9"/>
    <w:rsid w:val="00C66CF3"/>
    <w:rsid w:val="00C7104D"/>
    <w:rsid w:val="00C74098"/>
    <w:rsid w:val="00C76FAD"/>
    <w:rsid w:val="00C77AE0"/>
    <w:rsid w:val="00C77BBF"/>
    <w:rsid w:val="00C82858"/>
    <w:rsid w:val="00C859DA"/>
    <w:rsid w:val="00C85B27"/>
    <w:rsid w:val="00C86F8B"/>
    <w:rsid w:val="00C90DBE"/>
    <w:rsid w:val="00C913E1"/>
    <w:rsid w:val="00C92018"/>
    <w:rsid w:val="00C92367"/>
    <w:rsid w:val="00C93098"/>
    <w:rsid w:val="00C93EDA"/>
    <w:rsid w:val="00C94713"/>
    <w:rsid w:val="00C94D34"/>
    <w:rsid w:val="00C954EF"/>
    <w:rsid w:val="00C95982"/>
    <w:rsid w:val="00C9625E"/>
    <w:rsid w:val="00C97CBF"/>
    <w:rsid w:val="00CA1140"/>
    <w:rsid w:val="00CA19F0"/>
    <w:rsid w:val="00CA3FCD"/>
    <w:rsid w:val="00CA517E"/>
    <w:rsid w:val="00CA628D"/>
    <w:rsid w:val="00CA65F8"/>
    <w:rsid w:val="00CA705A"/>
    <w:rsid w:val="00CB045E"/>
    <w:rsid w:val="00CB05A2"/>
    <w:rsid w:val="00CB3C24"/>
    <w:rsid w:val="00CB59EC"/>
    <w:rsid w:val="00CB5A6B"/>
    <w:rsid w:val="00CB686D"/>
    <w:rsid w:val="00CB6B13"/>
    <w:rsid w:val="00CB6B17"/>
    <w:rsid w:val="00CC1193"/>
    <w:rsid w:val="00CC18D5"/>
    <w:rsid w:val="00CC3DE3"/>
    <w:rsid w:val="00CC4C6E"/>
    <w:rsid w:val="00CC6CB4"/>
    <w:rsid w:val="00CC6E75"/>
    <w:rsid w:val="00CD06AD"/>
    <w:rsid w:val="00CD2492"/>
    <w:rsid w:val="00CD313C"/>
    <w:rsid w:val="00CD4729"/>
    <w:rsid w:val="00CD50D9"/>
    <w:rsid w:val="00CE2498"/>
    <w:rsid w:val="00CE35A3"/>
    <w:rsid w:val="00CE6D24"/>
    <w:rsid w:val="00CF0EC1"/>
    <w:rsid w:val="00CF1418"/>
    <w:rsid w:val="00CF2F24"/>
    <w:rsid w:val="00CF3312"/>
    <w:rsid w:val="00CF443B"/>
    <w:rsid w:val="00CF496B"/>
    <w:rsid w:val="00CF4CD6"/>
    <w:rsid w:val="00CF7E57"/>
    <w:rsid w:val="00D024A1"/>
    <w:rsid w:val="00D0335E"/>
    <w:rsid w:val="00D03E00"/>
    <w:rsid w:val="00D04FA4"/>
    <w:rsid w:val="00D05C11"/>
    <w:rsid w:val="00D07E7E"/>
    <w:rsid w:val="00D109BA"/>
    <w:rsid w:val="00D12A2B"/>
    <w:rsid w:val="00D14AD4"/>
    <w:rsid w:val="00D14DE8"/>
    <w:rsid w:val="00D16306"/>
    <w:rsid w:val="00D17D4F"/>
    <w:rsid w:val="00D22F10"/>
    <w:rsid w:val="00D2376B"/>
    <w:rsid w:val="00D30BAC"/>
    <w:rsid w:val="00D30BBE"/>
    <w:rsid w:val="00D31E62"/>
    <w:rsid w:val="00D329E9"/>
    <w:rsid w:val="00D32FD0"/>
    <w:rsid w:val="00D33037"/>
    <w:rsid w:val="00D3729B"/>
    <w:rsid w:val="00D40B0A"/>
    <w:rsid w:val="00D41628"/>
    <w:rsid w:val="00D42405"/>
    <w:rsid w:val="00D43471"/>
    <w:rsid w:val="00D453A8"/>
    <w:rsid w:val="00D461DB"/>
    <w:rsid w:val="00D51008"/>
    <w:rsid w:val="00D552C6"/>
    <w:rsid w:val="00D61C54"/>
    <w:rsid w:val="00D630F2"/>
    <w:rsid w:val="00D63F37"/>
    <w:rsid w:val="00D658C2"/>
    <w:rsid w:val="00D67DFD"/>
    <w:rsid w:val="00D70037"/>
    <w:rsid w:val="00D70455"/>
    <w:rsid w:val="00D728F0"/>
    <w:rsid w:val="00D72C1B"/>
    <w:rsid w:val="00D73721"/>
    <w:rsid w:val="00D73ABF"/>
    <w:rsid w:val="00D7673F"/>
    <w:rsid w:val="00D76AA3"/>
    <w:rsid w:val="00D77799"/>
    <w:rsid w:val="00D77917"/>
    <w:rsid w:val="00D8179D"/>
    <w:rsid w:val="00D8538F"/>
    <w:rsid w:val="00D87B6E"/>
    <w:rsid w:val="00D91AC6"/>
    <w:rsid w:val="00D92AB3"/>
    <w:rsid w:val="00D93D1A"/>
    <w:rsid w:val="00D9423F"/>
    <w:rsid w:val="00D94CE7"/>
    <w:rsid w:val="00D95A9C"/>
    <w:rsid w:val="00D96A7F"/>
    <w:rsid w:val="00DA0468"/>
    <w:rsid w:val="00DA079D"/>
    <w:rsid w:val="00DA1DE0"/>
    <w:rsid w:val="00DA3073"/>
    <w:rsid w:val="00DA35B8"/>
    <w:rsid w:val="00DA3A6B"/>
    <w:rsid w:val="00DA5423"/>
    <w:rsid w:val="00DB054D"/>
    <w:rsid w:val="00DB1124"/>
    <w:rsid w:val="00DB2D8E"/>
    <w:rsid w:val="00DB6859"/>
    <w:rsid w:val="00DC0043"/>
    <w:rsid w:val="00DC0D7E"/>
    <w:rsid w:val="00DC13E9"/>
    <w:rsid w:val="00DC15F0"/>
    <w:rsid w:val="00DC178C"/>
    <w:rsid w:val="00DC3D57"/>
    <w:rsid w:val="00DC71B3"/>
    <w:rsid w:val="00DC77ED"/>
    <w:rsid w:val="00DD6330"/>
    <w:rsid w:val="00DD7855"/>
    <w:rsid w:val="00DE0F96"/>
    <w:rsid w:val="00DE4B88"/>
    <w:rsid w:val="00DE539B"/>
    <w:rsid w:val="00DE6064"/>
    <w:rsid w:val="00DE6418"/>
    <w:rsid w:val="00DE681D"/>
    <w:rsid w:val="00DF0239"/>
    <w:rsid w:val="00DF1E31"/>
    <w:rsid w:val="00DF42CE"/>
    <w:rsid w:val="00DF44F8"/>
    <w:rsid w:val="00DF5C6D"/>
    <w:rsid w:val="00DF5F35"/>
    <w:rsid w:val="00DF69A4"/>
    <w:rsid w:val="00DF6D96"/>
    <w:rsid w:val="00DF7E67"/>
    <w:rsid w:val="00E00ACE"/>
    <w:rsid w:val="00E02A0A"/>
    <w:rsid w:val="00E06D1A"/>
    <w:rsid w:val="00E07B41"/>
    <w:rsid w:val="00E07D8B"/>
    <w:rsid w:val="00E1203C"/>
    <w:rsid w:val="00E13504"/>
    <w:rsid w:val="00E13D4A"/>
    <w:rsid w:val="00E13F33"/>
    <w:rsid w:val="00E15B74"/>
    <w:rsid w:val="00E1774D"/>
    <w:rsid w:val="00E17DA6"/>
    <w:rsid w:val="00E216AC"/>
    <w:rsid w:val="00E21A45"/>
    <w:rsid w:val="00E2240B"/>
    <w:rsid w:val="00E22F3C"/>
    <w:rsid w:val="00E2563C"/>
    <w:rsid w:val="00E25E31"/>
    <w:rsid w:val="00E26392"/>
    <w:rsid w:val="00E27A44"/>
    <w:rsid w:val="00E325C8"/>
    <w:rsid w:val="00E35E23"/>
    <w:rsid w:val="00E36E3A"/>
    <w:rsid w:val="00E37651"/>
    <w:rsid w:val="00E405AB"/>
    <w:rsid w:val="00E40C36"/>
    <w:rsid w:val="00E42266"/>
    <w:rsid w:val="00E447F2"/>
    <w:rsid w:val="00E4562D"/>
    <w:rsid w:val="00E470C7"/>
    <w:rsid w:val="00E500F6"/>
    <w:rsid w:val="00E50FE7"/>
    <w:rsid w:val="00E51723"/>
    <w:rsid w:val="00E51F53"/>
    <w:rsid w:val="00E52AB4"/>
    <w:rsid w:val="00E539E3"/>
    <w:rsid w:val="00E53D72"/>
    <w:rsid w:val="00E540AD"/>
    <w:rsid w:val="00E55C08"/>
    <w:rsid w:val="00E60363"/>
    <w:rsid w:val="00E620C4"/>
    <w:rsid w:val="00E66B73"/>
    <w:rsid w:val="00E66E6E"/>
    <w:rsid w:val="00E70EA2"/>
    <w:rsid w:val="00E741DB"/>
    <w:rsid w:val="00E7459C"/>
    <w:rsid w:val="00E81D01"/>
    <w:rsid w:val="00E84263"/>
    <w:rsid w:val="00E90D32"/>
    <w:rsid w:val="00E9225E"/>
    <w:rsid w:val="00E96092"/>
    <w:rsid w:val="00E96C40"/>
    <w:rsid w:val="00E97337"/>
    <w:rsid w:val="00E97BCE"/>
    <w:rsid w:val="00EA0E30"/>
    <w:rsid w:val="00EA16F7"/>
    <w:rsid w:val="00EA4ED8"/>
    <w:rsid w:val="00EA6AF4"/>
    <w:rsid w:val="00EA7683"/>
    <w:rsid w:val="00EA7A9F"/>
    <w:rsid w:val="00EB33D2"/>
    <w:rsid w:val="00EB6885"/>
    <w:rsid w:val="00EB7272"/>
    <w:rsid w:val="00EB7E8D"/>
    <w:rsid w:val="00EB9C7B"/>
    <w:rsid w:val="00EC2899"/>
    <w:rsid w:val="00EC5497"/>
    <w:rsid w:val="00ED0B6A"/>
    <w:rsid w:val="00ED1742"/>
    <w:rsid w:val="00ED2879"/>
    <w:rsid w:val="00ED3612"/>
    <w:rsid w:val="00ED3C2A"/>
    <w:rsid w:val="00ED402B"/>
    <w:rsid w:val="00ED6D43"/>
    <w:rsid w:val="00EE01A2"/>
    <w:rsid w:val="00EE16F9"/>
    <w:rsid w:val="00EE19A2"/>
    <w:rsid w:val="00EE51D9"/>
    <w:rsid w:val="00EE5353"/>
    <w:rsid w:val="00EE5972"/>
    <w:rsid w:val="00EE65CA"/>
    <w:rsid w:val="00EE6965"/>
    <w:rsid w:val="00EE6A45"/>
    <w:rsid w:val="00EF0068"/>
    <w:rsid w:val="00EF4611"/>
    <w:rsid w:val="00EF4894"/>
    <w:rsid w:val="00F009D3"/>
    <w:rsid w:val="00F01E3A"/>
    <w:rsid w:val="00F01F4F"/>
    <w:rsid w:val="00F02A0D"/>
    <w:rsid w:val="00F02A2F"/>
    <w:rsid w:val="00F0329E"/>
    <w:rsid w:val="00F033F3"/>
    <w:rsid w:val="00F04517"/>
    <w:rsid w:val="00F06948"/>
    <w:rsid w:val="00F06C2F"/>
    <w:rsid w:val="00F07BE7"/>
    <w:rsid w:val="00F10093"/>
    <w:rsid w:val="00F1037F"/>
    <w:rsid w:val="00F1056F"/>
    <w:rsid w:val="00F11D2D"/>
    <w:rsid w:val="00F12FC0"/>
    <w:rsid w:val="00F13154"/>
    <w:rsid w:val="00F14A20"/>
    <w:rsid w:val="00F14B6C"/>
    <w:rsid w:val="00F15382"/>
    <w:rsid w:val="00F15403"/>
    <w:rsid w:val="00F15897"/>
    <w:rsid w:val="00F177F1"/>
    <w:rsid w:val="00F20FAB"/>
    <w:rsid w:val="00F21616"/>
    <w:rsid w:val="00F21952"/>
    <w:rsid w:val="00F2317F"/>
    <w:rsid w:val="00F23958"/>
    <w:rsid w:val="00F2510A"/>
    <w:rsid w:val="00F258D9"/>
    <w:rsid w:val="00F25A7A"/>
    <w:rsid w:val="00F26F4B"/>
    <w:rsid w:val="00F27630"/>
    <w:rsid w:val="00F30339"/>
    <w:rsid w:val="00F30932"/>
    <w:rsid w:val="00F309E0"/>
    <w:rsid w:val="00F30A65"/>
    <w:rsid w:val="00F337C8"/>
    <w:rsid w:val="00F35F61"/>
    <w:rsid w:val="00F36F01"/>
    <w:rsid w:val="00F40A28"/>
    <w:rsid w:val="00F42092"/>
    <w:rsid w:val="00F42835"/>
    <w:rsid w:val="00F42989"/>
    <w:rsid w:val="00F42BE0"/>
    <w:rsid w:val="00F44E6B"/>
    <w:rsid w:val="00F46AC7"/>
    <w:rsid w:val="00F47C5A"/>
    <w:rsid w:val="00F50284"/>
    <w:rsid w:val="00F5166F"/>
    <w:rsid w:val="00F53A0A"/>
    <w:rsid w:val="00F544C0"/>
    <w:rsid w:val="00F54A73"/>
    <w:rsid w:val="00F54FFA"/>
    <w:rsid w:val="00F55110"/>
    <w:rsid w:val="00F56D35"/>
    <w:rsid w:val="00F62D16"/>
    <w:rsid w:val="00F715E6"/>
    <w:rsid w:val="00F71E89"/>
    <w:rsid w:val="00F72F37"/>
    <w:rsid w:val="00F730C5"/>
    <w:rsid w:val="00F743A3"/>
    <w:rsid w:val="00F749DB"/>
    <w:rsid w:val="00F75FFE"/>
    <w:rsid w:val="00F8117B"/>
    <w:rsid w:val="00F81253"/>
    <w:rsid w:val="00F817BE"/>
    <w:rsid w:val="00F82DBC"/>
    <w:rsid w:val="00F8471F"/>
    <w:rsid w:val="00F850A5"/>
    <w:rsid w:val="00F90435"/>
    <w:rsid w:val="00F91CC0"/>
    <w:rsid w:val="00F93571"/>
    <w:rsid w:val="00F938E6"/>
    <w:rsid w:val="00F94FD4"/>
    <w:rsid w:val="00F97444"/>
    <w:rsid w:val="00FA0131"/>
    <w:rsid w:val="00FA0967"/>
    <w:rsid w:val="00FA1171"/>
    <w:rsid w:val="00FA144C"/>
    <w:rsid w:val="00FA39A5"/>
    <w:rsid w:val="00FA4FE2"/>
    <w:rsid w:val="00FA56AA"/>
    <w:rsid w:val="00FB009F"/>
    <w:rsid w:val="00FB01F7"/>
    <w:rsid w:val="00FB08E7"/>
    <w:rsid w:val="00FB2554"/>
    <w:rsid w:val="00FB3897"/>
    <w:rsid w:val="00FB4500"/>
    <w:rsid w:val="00FB50E8"/>
    <w:rsid w:val="00FB5980"/>
    <w:rsid w:val="00FB7417"/>
    <w:rsid w:val="00FC1CAF"/>
    <w:rsid w:val="00FC1CD5"/>
    <w:rsid w:val="00FC27E3"/>
    <w:rsid w:val="00FC46A2"/>
    <w:rsid w:val="00FC5F13"/>
    <w:rsid w:val="00FC64AC"/>
    <w:rsid w:val="00FD123C"/>
    <w:rsid w:val="00FD2CA7"/>
    <w:rsid w:val="00FD3213"/>
    <w:rsid w:val="00FD368A"/>
    <w:rsid w:val="00FD3E34"/>
    <w:rsid w:val="00FD4487"/>
    <w:rsid w:val="00FE14D9"/>
    <w:rsid w:val="00FE7B18"/>
    <w:rsid w:val="00FF0B22"/>
    <w:rsid w:val="00FF0B23"/>
    <w:rsid w:val="00FF12FE"/>
    <w:rsid w:val="00FF14C2"/>
    <w:rsid w:val="00FF1849"/>
    <w:rsid w:val="00FF1A44"/>
    <w:rsid w:val="00FF1B19"/>
    <w:rsid w:val="00FF3BF4"/>
    <w:rsid w:val="00FF40A3"/>
    <w:rsid w:val="00FF5292"/>
    <w:rsid w:val="00FF5457"/>
    <w:rsid w:val="00FF5D83"/>
    <w:rsid w:val="00FF6B6B"/>
    <w:rsid w:val="012736EE"/>
    <w:rsid w:val="01312123"/>
    <w:rsid w:val="013E41CD"/>
    <w:rsid w:val="014660CD"/>
    <w:rsid w:val="014911AB"/>
    <w:rsid w:val="014FE822"/>
    <w:rsid w:val="01574290"/>
    <w:rsid w:val="017A0493"/>
    <w:rsid w:val="0193B481"/>
    <w:rsid w:val="01A9530B"/>
    <w:rsid w:val="01AF798A"/>
    <w:rsid w:val="01C8CFC7"/>
    <w:rsid w:val="01D757A0"/>
    <w:rsid w:val="01DD0E81"/>
    <w:rsid w:val="01FD537A"/>
    <w:rsid w:val="021E282A"/>
    <w:rsid w:val="023ABB7B"/>
    <w:rsid w:val="023F7CB3"/>
    <w:rsid w:val="024834EC"/>
    <w:rsid w:val="026F0C82"/>
    <w:rsid w:val="02D738CE"/>
    <w:rsid w:val="02DA122E"/>
    <w:rsid w:val="02DBD83A"/>
    <w:rsid w:val="02DC5F27"/>
    <w:rsid w:val="02EA8DD4"/>
    <w:rsid w:val="03465F04"/>
    <w:rsid w:val="03529208"/>
    <w:rsid w:val="0354071E"/>
    <w:rsid w:val="035EFAF7"/>
    <w:rsid w:val="038DD604"/>
    <w:rsid w:val="038F0A7A"/>
    <w:rsid w:val="03B9FE5B"/>
    <w:rsid w:val="03D58B65"/>
    <w:rsid w:val="03D5F251"/>
    <w:rsid w:val="03F95E0D"/>
    <w:rsid w:val="0418F276"/>
    <w:rsid w:val="042868F9"/>
    <w:rsid w:val="043B0E71"/>
    <w:rsid w:val="0441C6CF"/>
    <w:rsid w:val="04524B86"/>
    <w:rsid w:val="0477603E"/>
    <w:rsid w:val="048788E4"/>
    <w:rsid w:val="04D87985"/>
    <w:rsid w:val="04F00395"/>
    <w:rsid w:val="05521E51"/>
    <w:rsid w:val="055CF7A4"/>
    <w:rsid w:val="055DF409"/>
    <w:rsid w:val="056ADEAE"/>
    <w:rsid w:val="057539EB"/>
    <w:rsid w:val="05971883"/>
    <w:rsid w:val="05A5C061"/>
    <w:rsid w:val="05B5B41B"/>
    <w:rsid w:val="05D6DED2"/>
    <w:rsid w:val="05E091E4"/>
    <w:rsid w:val="0601AB0D"/>
    <w:rsid w:val="0602236B"/>
    <w:rsid w:val="060EFAE3"/>
    <w:rsid w:val="06226186"/>
    <w:rsid w:val="0635F8C6"/>
    <w:rsid w:val="06372699"/>
    <w:rsid w:val="06405C36"/>
    <w:rsid w:val="06410DF6"/>
    <w:rsid w:val="066F105F"/>
    <w:rsid w:val="0673DB60"/>
    <w:rsid w:val="067E260B"/>
    <w:rsid w:val="06839CC9"/>
    <w:rsid w:val="068967F6"/>
    <w:rsid w:val="068C2C03"/>
    <w:rsid w:val="06E4D4BF"/>
    <w:rsid w:val="06EFE78F"/>
    <w:rsid w:val="070E39F0"/>
    <w:rsid w:val="07291E18"/>
    <w:rsid w:val="072BD45C"/>
    <w:rsid w:val="07472654"/>
    <w:rsid w:val="07750907"/>
    <w:rsid w:val="07AEAD42"/>
    <w:rsid w:val="07E40C2C"/>
    <w:rsid w:val="07EA6349"/>
    <w:rsid w:val="081B71B4"/>
    <w:rsid w:val="081F6D2A"/>
    <w:rsid w:val="0823FFC2"/>
    <w:rsid w:val="082813F2"/>
    <w:rsid w:val="08B6FA41"/>
    <w:rsid w:val="08BC3EA6"/>
    <w:rsid w:val="08C3141A"/>
    <w:rsid w:val="08C62034"/>
    <w:rsid w:val="08CDB9E3"/>
    <w:rsid w:val="09058BF6"/>
    <w:rsid w:val="093556F3"/>
    <w:rsid w:val="0935B89B"/>
    <w:rsid w:val="09653E7D"/>
    <w:rsid w:val="09830CCE"/>
    <w:rsid w:val="09A80C9D"/>
    <w:rsid w:val="09BB3D8B"/>
    <w:rsid w:val="09BE7866"/>
    <w:rsid w:val="09BF6C52"/>
    <w:rsid w:val="09DBEA26"/>
    <w:rsid w:val="09FAFA6A"/>
    <w:rsid w:val="0A00D62E"/>
    <w:rsid w:val="0A0890E3"/>
    <w:rsid w:val="0A15C0FE"/>
    <w:rsid w:val="0A472E26"/>
    <w:rsid w:val="0A4EBCFA"/>
    <w:rsid w:val="0A580F07"/>
    <w:rsid w:val="0A6FA371"/>
    <w:rsid w:val="0A79C8A0"/>
    <w:rsid w:val="0A904C07"/>
    <w:rsid w:val="0AA15C57"/>
    <w:rsid w:val="0AAA0CF6"/>
    <w:rsid w:val="0ABE05A0"/>
    <w:rsid w:val="0AF36816"/>
    <w:rsid w:val="0B2467D9"/>
    <w:rsid w:val="0B4653D2"/>
    <w:rsid w:val="0B721185"/>
    <w:rsid w:val="0C084FA1"/>
    <w:rsid w:val="0C12FBEE"/>
    <w:rsid w:val="0C19ED1D"/>
    <w:rsid w:val="0C24045B"/>
    <w:rsid w:val="0C340684"/>
    <w:rsid w:val="0C3A5987"/>
    <w:rsid w:val="0C71637D"/>
    <w:rsid w:val="0C829342"/>
    <w:rsid w:val="0CA970BF"/>
    <w:rsid w:val="0CAF20CD"/>
    <w:rsid w:val="0CD8C508"/>
    <w:rsid w:val="0CF850B5"/>
    <w:rsid w:val="0D10E434"/>
    <w:rsid w:val="0D24B40B"/>
    <w:rsid w:val="0D37ED0D"/>
    <w:rsid w:val="0D4C4179"/>
    <w:rsid w:val="0D582A15"/>
    <w:rsid w:val="0D7F840B"/>
    <w:rsid w:val="0D836FC1"/>
    <w:rsid w:val="0D8E88BE"/>
    <w:rsid w:val="0D99D29A"/>
    <w:rsid w:val="0DC5A72F"/>
    <w:rsid w:val="0DD00899"/>
    <w:rsid w:val="0E0E85D7"/>
    <w:rsid w:val="0E3AE504"/>
    <w:rsid w:val="0E482A8A"/>
    <w:rsid w:val="0E591229"/>
    <w:rsid w:val="0E5D6645"/>
    <w:rsid w:val="0E873E9B"/>
    <w:rsid w:val="0EE8D36F"/>
    <w:rsid w:val="0EF04305"/>
    <w:rsid w:val="0F3207B9"/>
    <w:rsid w:val="0F34CE1A"/>
    <w:rsid w:val="0F419F84"/>
    <w:rsid w:val="0F68252F"/>
    <w:rsid w:val="0F7C86C0"/>
    <w:rsid w:val="0FC12470"/>
    <w:rsid w:val="0FE69A0E"/>
    <w:rsid w:val="0FF39C4E"/>
    <w:rsid w:val="0FFC0623"/>
    <w:rsid w:val="1015208F"/>
    <w:rsid w:val="108EDF81"/>
    <w:rsid w:val="10E0EB24"/>
    <w:rsid w:val="10FCDFA5"/>
    <w:rsid w:val="1100AB2A"/>
    <w:rsid w:val="112656A6"/>
    <w:rsid w:val="1156AB4B"/>
    <w:rsid w:val="1186CD83"/>
    <w:rsid w:val="11920000"/>
    <w:rsid w:val="11B1EE7E"/>
    <w:rsid w:val="11D0A74D"/>
    <w:rsid w:val="11F7AD4C"/>
    <w:rsid w:val="11FEE912"/>
    <w:rsid w:val="1227E3C7"/>
    <w:rsid w:val="122F002D"/>
    <w:rsid w:val="12328CA1"/>
    <w:rsid w:val="126CB2E2"/>
    <w:rsid w:val="12713534"/>
    <w:rsid w:val="1287A0E1"/>
    <w:rsid w:val="12AFC750"/>
    <w:rsid w:val="12B1436A"/>
    <w:rsid w:val="12C30644"/>
    <w:rsid w:val="12D5FBD6"/>
    <w:rsid w:val="1325BF5B"/>
    <w:rsid w:val="133470D2"/>
    <w:rsid w:val="1340479D"/>
    <w:rsid w:val="1352CA9C"/>
    <w:rsid w:val="135357AE"/>
    <w:rsid w:val="137E755C"/>
    <w:rsid w:val="138844B8"/>
    <w:rsid w:val="13A3A8BF"/>
    <w:rsid w:val="13DAD6BD"/>
    <w:rsid w:val="13E744CA"/>
    <w:rsid w:val="13FEF14D"/>
    <w:rsid w:val="142D8305"/>
    <w:rsid w:val="14379061"/>
    <w:rsid w:val="145638B2"/>
    <w:rsid w:val="1466F601"/>
    <w:rsid w:val="146A55C3"/>
    <w:rsid w:val="148E9CE6"/>
    <w:rsid w:val="1500AD1F"/>
    <w:rsid w:val="1504545D"/>
    <w:rsid w:val="1524DC65"/>
    <w:rsid w:val="15385F32"/>
    <w:rsid w:val="155F8489"/>
    <w:rsid w:val="15AFEC52"/>
    <w:rsid w:val="15D125EC"/>
    <w:rsid w:val="15E1249A"/>
    <w:rsid w:val="16250F3D"/>
    <w:rsid w:val="16359351"/>
    <w:rsid w:val="163D7D7E"/>
    <w:rsid w:val="16469BF6"/>
    <w:rsid w:val="167202E4"/>
    <w:rsid w:val="168283EE"/>
    <w:rsid w:val="1698FDA7"/>
    <w:rsid w:val="16A4F711"/>
    <w:rsid w:val="16A8B656"/>
    <w:rsid w:val="16B79E84"/>
    <w:rsid w:val="16B7B889"/>
    <w:rsid w:val="16ECA314"/>
    <w:rsid w:val="17314DAA"/>
    <w:rsid w:val="1736E1AD"/>
    <w:rsid w:val="1739D1B4"/>
    <w:rsid w:val="174833C5"/>
    <w:rsid w:val="178BC10F"/>
    <w:rsid w:val="178D03DF"/>
    <w:rsid w:val="17B59359"/>
    <w:rsid w:val="17C73D15"/>
    <w:rsid w:val="17DBF6CC"/>
    <w:rsid w:val="17FC8DD6"/>
    <w:rsid w:val="180B2B65"/>
    <w:rsid w:val="180DD457"/>
    <w:rsid w:val="18242FD0"/>
    <w:rsid w:val="1824E16A"/>
    <w:rsid w:val="182FF23D"/>
    <w:rsid w:val="183A8512"/>
    <w:rsid w:val="1845A812"/>
    <w:rsid w:val="18556A9D"/>
    <w:rsid w:val="18930E30"/>
    <w:rsid w:val="1897254B"/>
    <w:rsid w:val="189A2BF9"/>
    <w:rsid w:val="18A0DF9B"/>
    <w:rsid w:val="18C518B4"/>
    <w:rsid w:val="18F44EDA"/>
    <w:rsid w:val="1928B6C2"/>
    <w:rsid w:val="192A842E"/>
    <w:rsid w:val="192DF1AA"/>
    <w:rsid w:val="19555219"/>
    <w:rsid w:val="1974A951"/>
    <w:rsid w:val="19A3DDCA"/>
    <w:rsid w:val="19B27B9F"/>
    <w:rsid w:val="19B3D936"/>
    <w:rsid w:val="19D893C0"/>
    <w:rsid w:val="19DA7EB9"/>
    <w:rsid w:val="19DE910C"/>
    <w:rsid w:val="19F189AC"/>
    <w:rsid w:val="1A02007B"/>
    <w:rsid w:val="1A0527A9"/>
    <w:rsid w:val="1A11D375"/>
    <w:rsid w:val="1A146668"/>
    <w:rsid w:val="1A1DE47D"/>
    <w:rsid w:val="1A436B95"/>
    <w:rsid w:val="1A75F854"/>
    <w:rsid w:val="1A783CFD"/>
    <w:rsid w:val="1A8401CE"/>
    <w:rsid w:val="1A877D95"/>
    <w:rsid w:val="1A8BBC93"/>
    <w:rsid w:val="1A8DC2F0"/>
    <w:rsid w:val="1A948F29"/>
    <w:rsid w:val="1AF54C76"/>
    <w:rsid w:val="1B268A2E"/>
    <w:rsid w:val="1B2CA6B4"/>
    <w:rsid w:val="1B6F7637"/>
    <w:rsid w:val="1B8CD82D"/>
    <w:rsid w:val="1BC0FB96"/>
    <w:rsid w:val="1BC70520"/>
    <w:rsid w:val="1BDF70C9"/>
    <w:rsid w:val="1C04BECD"/>
    <w:rsid w:val="1C2822EC"/>
    <w:rsid w:val="1C436EF7"/>
    <w:rsid w:val="1C6167AB"/>
    <w:rsid w:val="1C6E9DA7"/>
    <w:rsid w:val="1C91E114"/>
    <w:rsid w:val="1CE6CFCC"/>
    <w:rsid w:val="1CFECFD9"/>
    <w:rsid w:val="1D0BEBE4"/>
    <w:rsid w:val="1D71B2D4"/>
    <w:rsid w:val="1D939C41"/>
    <w:rsid w:val="1DA08F2E"/>
    <w:rsid w:val="1DA5D393"/>
    <w:rsid w:val="1DAEA339"/>
    <w:rsid w:val="1DB602A8"/>
    <w:rsid w:val="1DBFC5DD"/>
    <w:rsid w:val="1DCE2E09"/>
    <w:rsid w:val="1DFAE933"/>
    <w:rsid w:val="1DFFD1C5"/>
    <w:rsid w:val="1E21BB5D"/>
    <w:rsid w:val="1E4CE581"/>
    <w:rsid w:val="1E571D6E"/>
    <w:rsid w:val="1E6CE202"/>
    <w:rsid w:val="1E810640"/>
    <w:rsid w:val="1E869B6F"/>
    <w:rsid w:val="1EA57916"/>
    <w:rsid w:val="1EB90E7F"/>
    <w:rsid w:val="1EC53ADE"/>
    <w:rsid w:val="1EF20F8E"/>
    <w:rsid w:val="1F1ED70F"/>
    <w:rsid w:val="1F2E0BDC"/>
    <w:rsid w:val="1F5214F3"/>
    <w:rsid w:val="1F5D593B"/>
    <w:rsid w:val="1F6D3ADF"/>
    <w:rsid w:val="1F8F842C"/>
    <w:rsid w:val="1FB7435F"/>
    <w:rsid w:val="1FCC9B2A"/>
    <w:rsid w:val="1FFB328C"/>
    <w:rsid w:val="200EF280"/>
    <w:rsid w:val="205806BF"/>
    <w:rsid w:val="20815AFD"/>
    <w:rsid w:val="208869CF"/>
    <w:rsid w:val="20B36BCF"/>
    <w:rsid w:val="20E30A98"/>
    <w:rsid w:val="20E561DB"/>
    <w:rsid w:val="211CB701"/>
    <w:rsid w:val="2128CCB9"/>
    <w:rsid w:val="21730725"/>
    <w:rsid w:val="21A9A8EC"/>
    <w:rsid w:val="21D3F7AE"/>
    <w:rsid w:val="221FB990"/>
    <w:rsid w:val="2226B9DB"/>
    <w:rsid w:val="2235EFFD"/>
    <w:rsid w:val="2241C785"/>
    <w:rsid w:val="2252D398"/>
    <w:rsid w:val="2286236E"/>
    <w:rsid w:val="22C3CAEF"/>
    <w:rsid w:val="22C93105"/>
    <w:rsid w:val="22D5AB2F"/>
    <w:rsid w:val="22D73AA2"/>
    <w:rsid w:val="22FD22D4"/>
    <w:rsid w:val="230BE9DE"/>
    <w:rsid w:val="232ED51A"/>
    <w:rsid w:val="2341A44B"/>
    <w:rsid w:val="2352F0C2"/>
    <w:rsid w:val="238AC657"/>
    <w:rsid w:val="23E9BAE7"/>
    <w:rsid w:val="24056F69"/>
    <w:rsid w:val="240C21BC"/>
    <w:rsid w:val="241D029D"/>
    <w:rsid w:val="24E9E679"/>
    <w:rsid w:val="2500867C"/>
    <w:rsid w:val="25210E84"/>
    <w:rsid w:val="2598FCE7"/>
    <w:rsid w:val="2599CB27"/>
    <w:rsid w:val="25A1608B"/>
    <w:rsid w:val="25D87BDD"/>
    <w:rsid w:val="25D9B4FC"/>
    <w:rsid w:val="25E06A90"/>
    <w:rsid w:val="264F8261"/>
    <w:rsid w:val="269A6596"/>
    <w:rsid w:val="26CDF4DC"/>
    <w:rsid w:val="26EBFB43"/>
    <w:rsid w:val="26EEB5FC"/>
    <w:rsid w:val="26FCFE8D"/>
    <w:rsid w:val="27114688"/>
    <w:rsid w:val="27153BBA"/>
    <w:rsid w:val="271C9DC6"/>
    <w:rsid w:val="2727D852"/>
    <w:rsid w:val="272F8232"/>
    <w:rsid w:val="273B7B02"/>
    <w:rsid w:val="274D20C2"/>
    <w:rsid w:val="2752E86D"/>
    <w:rsid w:val="2754A35F"/>
    <w:rsid w:val="275F28EE"/>
    <w:rsid w:val="2775855D"/>
    <w:rsid w:val="27E516AB"/>
    <w:rsid w:val="28049425"/>
    <w:rsid w:val="281BE0DA"/>
    <w:rsid w:val="2846C476"/>
    <w:rsid w:val="285A3845"/>
    <w:rsid w:val="2868BE2A"/>
    <w:rsid w:val="289240D4"/>
    <w:rsid w:val="28B1408D"/>
    <w:rsid w:val="28C86DB4"/>
    <w:rsid w:val="28E49562"/>
    <w:rsid w:val="2930AF63"/>
    <w:rsid w:val="2934302F"/>
    <w:rsid w:val="29414748"/>
    <w:rsid w:val="2953E4F8"/>
    <w:rsid w:val="29727AEF"/>
    <w:rsid w:val="298EFD8A"/>
    <w:rsid w:val="299ADEB2"/>
    <w:rsid w:val="29B96E7C"/>
    <w:rsid w:val="29BDDC6B"/>
    <w:rsid w:val="29FD906E"/>
    <w:rsid w:val="2A084353"/>
    <w:rsid w:val="2A21D738"/>
    <w:rsid w:val="2A52CC69"/>
    <w:rsid w:val="2A54613C"/>
    <w:rsid w:val="2A61D641"/>
    <w:rsid w:val="2A76E5A1"/>
    <w:rsid w:val="2A877E68"/>
    <w:rsid w:val="2AAD261F"/>
    <w:rsid w:val="2AD2367F"/>
    <w:rsid w:val="2AE90EE5"/>
    <w:rsid w:val="2B2C72A8"/>
    <w:rsid w:val="2B408404"/>
    <w:rsid w:val="2B71C03E"/>
    <w:rsid w:val="2B84092D"/>
    <w:rsid w:val="2BB030D5"/>
    <w:rsid w:val="2BCC41A1"/>
    <w:rsid w:val="2BEE9CCA"/>
    <w:rsid w:val="2BF315B9"/>
    <w:rsid w:val="2C15242D"/>
    <w:rsid w:val="2C281482"/>
    <w:rsid w:val="2C48F680"/>
    <w:rsid w:val="2C526B8D"/>
    <w:rsid w:val="2C5DC4A2"/>
    <w:rsid w:val="2C989EF4"/>
    <w:rsid w:val="2CBF846D"/>
    <w:rsid w:val="2CE02B39"/>
    <w:rsid w:val="2D44F158"/>
    <w:rsid w:val="2D52EC35"/>
    <w:rsid w:val="2D7AA812"/>
    <w:rsid w:val="2D82CD3E"/>
    <w:rsid w:val="2D8F2C50"/>
    <w:rsid w:val="2D9BB7AF"/>
    <w:rsid w:val="2DA16A79"/>
    <w:rsid w:val="2DF089AA"/>
    <w:rsid w:val="2DFA59AD"/>
    <w:rsid w:val="2E206AED"/>
    <w:rsid w:val="2E666672"/>
    <w:rsid w:val="2E7AA117"/>
    <w:rsid w:val="2E82773E"/>
    <w:rsid w:val="2E88132D"/>
    <w:rsid w:val="2E8D9BBD"/>
    <w:rsid w:val="2E8ED389"/>
    <w:rsid w:val="2F143FC9"/>
    <w:rsid w:val="2F6C0324"/>
    <w:rsid w:val="2F71BBFF"/>
    <w:rsid w:val="2F903BD4"/>
    <w:rsid w:val="2F9660D6"/>
    <w:rsid w:val="2F9AE9BD"/>
    <w:rsid w:val="2FAC33BB"/>
    <w:rsid w:val="2FAE2EE9"/>
    <w:rsid w:val="2FE6BC9F"/>
    <w:rsid w:val="2FF7252F"/>
    <w:rsid w:val="300689FF"/>
    <w:rsid w:val="305A8F50"/>
    <w:rsid w:val="305AD73F"/>
    <w:rsid w:val="305F38EB"/>
    <w:rsid w:val="3070D3CD"/>
    <w:rsid w:val="3072D5FA"/>
    <w:rsid w:val="307C921A"/>
    <w:rsid w:val="307FB954"/>
    <w:rsid w:val="30BDBC2F"/>
    <w:rsid w:val="30FB85A5"/>
    <w:rsid w:val="3133038F"/>
    <w:rsid w:val="314DEFAA"/>
    <w:rsid w:val="3155289C"/>
    <w:rsid w:val="3186ED25"/>
    <w:rsid w:val="31A437C4"/>
    <w:rsid w:val="31F7996E"/>
    <w:rsid w:val="3203EC19"/>
    <w:rsid w:val="32179B76"/>
    <w:rsid w:val="32185447"/>
    <w:rsid w:val="321B32FF"/>
    <w:rsid w:val="3232D805"/>
    <w:rsid w:val="3261722C"/>
    <w:rsid w:val="32646486"/>
    <w:rsid w:val="3288DB1E"/>
    <w:rsid w:val="32C4E6CA"/>
    <w:rsid w:val="32CB7436"/>
    <w:rsid w:val="32FC4860"/>
    <w:rsid w:val="3303FADB"/>
    <w:rsid w:val="330AE84A"/>
    <w:rsid w:val="330C4A0B"/>
    <w:rsid w:val="3311443B"/>
    <w:rsid w:val="3338B015"/>
    <w:rsid w:val="336A0316"/>
    <w:rsid w:val="33A60CD3"/>
    <w:rsid w:val="33ACB8C0"/>
    <w:rsid w:val="33BFFED0"/>
    <w:rsid w:val="33CBF0FF"/>
    <w:rsid w:val="33D24065"/>
    <w:rsid w:val="33D9A57D"/>
    <w:rsid w:val="33DA59F7"/>
    <w:rsid w:val="343CEECB"/>
    <w:rsid w:val="346B8297"/>
    <w:rsid w:val="34A9F478"/>
    <w:rsid w:val="34BC49A0"/>
    <w:rsid w:val="34C2F52B"/>
    <w:rsid w:val="34C5B4AC"/>
    <w:rsid w:val="34D149DB"/>
    <w:rsid w:val="3501E613"/>
    <w:rsid w:val="3535E3E7"/>
    <w:rsid w:val="3560513F"/>
    <w:rsid w:val="35636141"/>
    <w:rsid w:val="357494A6"/>
    <w:rsid w:val="35875746"/>
    <w:rsid w:val="35B3CC8D"/>
    <w:rsid w:val="35DC1AEC"/>
    <w:rsid w:val="360C1D1A"/>
    <w:rsid w:val="360CFCEF"/>
    <w:rsid w:val="362439A8"/>
    <w:rsid w:val="364BDCE0"/>
    <w:rsid w:val="3659DDF3"/>
    <w:rsid w:val="367A0B09"/>
    <w:rsid w:val="3693064C"/>
    <w:rsid w:val="36CB9192"/>
    <w:rsid w:val="36FA13F1"/>
    <w:rsid w:val="371E558F"/>
    <w:rsid w:val="376319AD"/>
    <w:rsid w:val="3764D2C3"/>
    <w:rsid w:val="37A8D76C"/>
    <w:rsid w:val="37BE61B3"/>
    <w:rsid w:val="37C58BBE"/>
    <w:rsid w:val="37CBF945"/>
    <w:rsid w:val="37DD640C"/>
    <w:rsid w:val="37F31865"/>
    <w:rsid w:val="3801C1A8"/>
    <w:rsid w:val="3802D2EC"/>
    <w:rsid w:val="385780A7"/>
    <w:rsid w:val="38703551"/>
    <w:rsid w:val="388DBCE9"/>
    <w:rsid w:val="38B5A5A3"/>
    <w:rsid w:val="38C44B73"/>
    <w:rsid w:val="38C77A40"/>
    <w:rsid w:val="38E00695"/>
    <w:rsid w:val="38FE5C06"/>
    <w:rsid w:val="3900A324"/>
    <w:rsid w:val="392F670E"/>
    <w:rsid w:val="39409B97"/>
    <w:rsid w:val="395A393E"/>
    <w:rsid w:val="39A799E8"/>
    <w:rsid w:val="39B2F149"/>
    <w:rsid w:val="39D518F2"/>
    <w:rsid w:val="3A0A8F5C"/>
    <w:rsid w:val="3A4389B7"/>
    <w:rsid w:val="3A48913A"/>
    <w:rsid w:val="3A55F651"/>
    <w:rsid w:val="3A8B2D1B"/>
    <w:rsid w:val="3ABC26AC"/>
    <w:rsid w:val="3AE1FEE0"/>
    <w:rsid w:val="3AE4DBBE"/>
    <w:rsid w:val="3AE7938D"/>
    <w:rsid w:val="3B00DE4C"/>
    <w:rsid w:val="3B17E885"/>
    <w:rsid w:val="3B227CEA"/>
    <w:rsid w:val="3B61D6F2"/>
    <w:rsid w:val="3B61EAED"/>
    <w:rsid w:val="3B7D0281"/>
    <w:rsid w:val="3B95D275"/>
    <w:rsid w:val="3B9E4816"/>
    <w:rsid w:val="3BFC3659"/>
    <w:rsid w:val="3C1A62F1"/>
    <w:rsid w:val="3C2BEC97"/>
    <w:rsid w:val="3C55026D"/>
    <w:rsid w:val="3C5B6952"/>
    <w:rsid w:val="3C6E88FD"/>
    <w:rsid w:val="3C6F3181"/>
    <w:rsid w:val="3CA89509"/>
    <w:rsid w:val="3CB85655"/>
    <w:rsid w:val="3CDAA9B2"/>
    <w:rsid w:val="3CEFE339"/>
    <w:rsid w:val="3D1EF3DE"/>
    <w:rsid w:val="3D27730F"/>
    <w:rsid w:val="3D2A1451"/>
    <w:rsid w:val="3D48F7D5"/>
    <w:rsid w:val="3D4A8039"/>
    <w:rsid w:val="3D741E10"/>
    <w:rsid w:val="3E052EED"/>
    <w:rsid w:val="3E0A563B"/>
    <w:rsid w:val="3E1BB1C1"/>
    <w:rsid w:val="3E383F2B"/>
    <w:rsid w:val="3E72DEB9"/>
    <w:rsid w:val="3E79661E"/>
    <w:rsid w:val="3EA3C262"/>
    <w:rsid w:val="3EA8D06B"/>
    <w:rsid w:val="3EB4A343"/>
    <w:rsid w:val="3EB9AC2F"/>
    <w:rsid w:val="3EEB0781"/>
    <w:rsid w:val="3F02C1B9"/>
    <w:rsid w:val="3F261CF7"/>
    <w:rsid w:val="3F3A15C7"/>
    <w:rsid w:val="3F578651"/>
    <w:rsid w:val="3F585B32"/>
    <w:rsid w:val="3F9B98AF"/>
    <w:rsid w:val="3FB33C49"/>
    <w:rsid w:val="3FD7D657"/>
    <w:rsid w:val="3FDDDF92"/>
    <w:rsid w:val="3FE336D6"/>
    <w:rsid w:val="3FE606BB"/>
    <w:rsid w:val="40223CBE"/>
    <w:rsid w:val="406186E1"/>
    <w:rsid w:val="4069C33F"/>
    <w:rsid w:val="4077579D"/>
    <w:rsid w:val="4086D7E2"/>
    <w:rsid w:val="40C16562"/>
    <w:rsid w:val="40EBB0CE"/>
    <w:rsid w:val="40F1904A"/>
    <w:rsid w:val="41179176"/>
    <w:rsid w:val="416D507A"/>
    <w:rsid w:val="41839D84"/>
    <w:rsid w:val="41F29A0F"/>
    <w:rsid w:val="42333E69"/>
    <w:rsid w:val="425DBFF3"/>
    <w:rsid w:val="4264FE15"/>
    <w:rsid w:val="42E353F4"/>
    <w:rsid w:val="42EE1A45"/>
    <w:rsid w:val="4362B6A6"/>
    <w:rsid w:val="4382D001"/>
    <w:rsid w:val="43881466"/>
    <w:rsid w:val="438DB0A6"/>
    <w:rsid w:val="43B4CB0A"/>
    <w:rsid w:val="43C6C993"/>
    <w:rsid w:val="4410AF15"/>
    <w:rsid w:val="445C62A2"/>
    <w:rsid w:val="447D1085"/>
    <w:rsid w:val="449CAC70"/>
    <w:rsid w:val="44A963B7"/>
    <w:rsid w:val="44B11DCC"/>
    <w:rsid w:val="44B4C9B8"/>
    <w:rsid w:val="44BCAA9F"/>
    <w:rsid w:val="44EFC408"/>
    <w:rsid w:val="44F1A8B6"/>
    <w:rsid w:val="44F3782D"/>
    <w:rsid w:val="44F8236E"/>
    <w:rsid w:val="4503CC41"/>
    <w:rsid w:val="451EBA67"/>
    <w:rsid w:val="452D7D16"/>
    <w:rsid w:val="4551DF07"/>
    <w:rsid w:val="455693A0"/>
    <w:rsid w:val="456D6ECB"/>
    <w:rsid w:val="45C3489A"/>
    <w:rsid w:val="45D3A89A"/>
    <w:rsid w:val="45F8E775"/>
    <w:rsid w:val="464ACBFE"/>
    <w:rsid w:val="468BC304"/>
    <w:rsid w:val="46A0D32B"/>
    <w:rsid w:val="46DB3EBD"/>
    <w:rsid w:val="46E2445F"/>
    <w:rsid w:val="46FEA935"/>
    <w:rsid w:val="46FF11C2"/>
    <w:rsid w:val="470D1BFE"/>
    <w:rsid w:val="473B7836"/>
    <w:rsid w:val="478060B4"/>
    <w:rsid w:val="4795093E"/>
    <w:rsid w:val="47C8B098"/>
    <w:rsid w:val="47E0978A"/>
    <w:rsid w:val="47E39C6F"/>
    <w:rsid w:val="4826FBED"/>
    <w:rsid w:val="483B6D03"/>
    <w:rsid w:val="4840D233"/>
    <w:rsid w:val="4849568D"/>
    <w:rsid w:val="48517FD9"/>
    <w:rsid w:val="4879A113"/>
    <w:rsid w:val="489D6A97"/>
    <w:rsid w:val="48E4B657"/>
    <w:rsid w:val="48FDB6D7"/>
    <w:rsid w:val="49010702"/>
    <w:rsid w:val="492B9578"/>
    <w:rsid w:val="493AD76C"/>
    <w:rsid w:val="497CDB65"/>
    <w:rsid w:val="4988F338"/>
    <w:rsid w:val="499B43E0"/>
    <w:rsid w:val="499DCAC4"/>
    <w:rsid w:val="49A4A561"/>
    <w:rsid w:val="49F6D26F"/>
    <w:rsid w:val="4A0322E2"/>
    <w:rsid w:val="4A200AE3"/>
    <w:rsid w:val="4A433CE9"/>
    <w:rsid w:val="4A61BD87"/>
    <w:rsid w:val="4A75DFF5"/>
    <w:rsid w:val="4A7DC168"/>
    <w:rsid w:val="4A866075"/>
    <w:rsid w:val="4A998738"/>
    <w:rsid w:val="4AE128FF"/>
    <w:rsid w:val="4B01EEA3"/>
    <w:rsid w:val="4B4D0A94"/>
    <w:rsid w:val="4B631CFB"/>
    <w:rsid w:val="4BADEC7B"/>
    <w:rsid w:val="4BE359CA"/>
    <w:rsid w:val="4BF084FC"/>
    <w:rsid w:val="4C23C72C"/>
    <w:rsid w:val="4C31D05F"/>
    <w:rsid w:val="4C4BBAB5"/>
    <w:rsid w:val="4CAC0011"/>
    <w:rsid w:val="4CC11098"/>
    <w:rsid w:val="4CCC81E1"/>
    <w:rsid w:val="4CCD264F"/>
    <w:rsid w:val="4CCDD692"/>
    <w:rsid w:val="4CECF4B9"/>
    <w:rsid w:val="4CF2E52C"/>
    <w:rsid w:val="4CF3F2BA"/>
    <w:rsid w:val="4D040995"/>
    <w:rsid w:val="4D2EF6AC"/>
    <w:rsid w:val="4D648BD6"/>
    <w:rsid w:val="4D6B5634"/>
    <w:rsid w:val="4D8DB8A0"/>
    <w:rsid w:val="4D9B9B81"/>
    <w:rsid w:val="4DA837BD"/>
    <w:rsid w:val="4DF9AC3D"/>
    <w:rsid w:val="4E05D53D"/>
    <w:rsid w:val="4E775398"/>
    <w:rsid w:val="4E8999FB"/>
    <w:rsid w:val="4EA1FD55"/>
    <w:rsid w:val="4EAAAE87"/>
    <w:rsid w:val="4ED2E60D"/>
    <w:rsid w:val="4ED9D774"/>
    <w:rsid w:val="4EE9BD1D"/>
    <w:rsid w:val="4EFB5103"/>
    <w:rsid w:val="4F39257A"/>
    <w:rsid w:val="4F4DEE9A"/>
    <w:rsid w:val="4F5CA236"/>
    <w:rsid w:val="4F7BE21F"/>
    <w:rsid w:val="4F841A89"/>
    <w:rsid w:val="4FA53C99"/>
    <w:rsid w:val="4FDE0F55"/>
    <w:rsid w:val="4FE9E0A4"/>
    <w:rsid w:val="4FF8BD54"/>
    <w:rsid w:val="50098FB8"/>
    <w:rsid w:val="50467EE8"/>
    <w:rsid w:val="5072E118"/>
    <w:rsid w:val="50C3549D"/>
    <w:rsid w:val="50E34B3B"/>
    <w:rsid w:val="50E64DD3"/>
    <w:rsid w:val="50F7F28C"/>
    <w:rsid w:val="5154189F"/>
    <w:rsid w:val="51550AC5"/>
    <w:rsid w:val="516DD997"/>
    <w:rsid w:val="517B8776"/>
    <w:rsid w:val="5184576B"/>
    <w:rsid w:val="518BFE93"/>
    <w:rsid w:val="519B50C2"/>
    <w:rsid w:val="51E5F935"/>
    <w:rsid w:val="520C91CA"/>
    <w:rsid w:val="5220304D"/>
    <w:rsid w:val="52359909"/>
    <w:rsid w:val="525705A2"/>
    <w:rsid w:val="5258CC0A"/>
    <w:rsid w:val="526740D7"/>
    <w:rsid w:val="5278C797"/>
    <w:rsid w:val="527B162D"/>
    <w:rsid w:val="52D709E2"/>
    <w:rsid w:val="52DE1162"/>
    <w:rsid w:val="5317BC7E"/>
    <w:rsid w:val="532000BA"/>
    <w:rsid w:val="5335F699"/>
    <w:rsid w:val="5344C018"/>
    <w:rsid w:val="537E1FAA"/>
    <w:rsid w:val="53B42EB3"/>
    <w:rsid w:val="540A9B7F"/>
    <w:rsid w:val="544D2599"/>
    <w:rsid w:val="5462609C"/>
    <w:rsid w:val="54831D65"/>
    <w:rsid w:val="549ABD6E"/>
    <w:rsid w:val="54F64CB5"/>
    <w:rsid w:val="54FE65CA"/>
    <w:rsid w:val="5519F00B"/>
    <w:rsid w:val="553B44BA"/>
    <w:rsid w:val="553BB455"/>
    <w:rsid w:val="5545BEF9"/>
    <w:rsid w:val="5547EA08"/>
    <w:rsid w:val="55AEF1FE"/>
    <w:rsid w:val="55B4C81D"/>
    <w:rsid w:val="55B94AE6"/>
    <w:rsid w:val="55C694F8"/>
    <w:rsid w:val="55D03757"/>
    <w:rsid w:val="55DE0C0B"/>
    <w:rsid w:val="55E93923"/>
    <w:rsid w:val="5604323D"/>
    <w:rsid w:val="561BFC33"/>
    <w:rsid w:val="562D7ECC"/>
    <w:rsid w:val="564C59AC"/>
    <w:rsid w:val="565FEEAB"/>
    <w:rsid w:val="56787076"/>
    <w:rsid w:val="5683A5DC"/>
    <w:rsid w:val="56937A00"/>
    <w:rsid w:val="56B00BE6"/>
    <w:rsid w:val="56D784B6"/>
    <w:rsid w:val="56DD9213"/>
    <w:rsid w:val="56E8D9D5"/>
    <w:rsid w:val="56FB5BC9"/>
    <w:rsid w:val="56FEA876"/>
    <w:rsid w:val="57039581"/>
    <w:rsid w:val="572A76C5"/>
    <w:rsid w:val="5737F361"/>
    <w:rsid w:val="5767BE92"/>
    <w:rsid w:val="5780D033"/>
    <w:rsid w:val="579726EA"/>
    <w:rsid w:val="57B7362F"/>
    <w:rsid w:val="57BBD23F"/>
    <w:rsid w:val="57D9B382"/>
    <w:rsid w:val="580F9C2C"/>
    <w:rsid w:val="58124CCF"/>
    <w:rsid w:val="5830660B"/>
    <w:rsid w:val="58552A93"/>
    <w:rsid w:val="585A5497"/>
    <w:rsid w:val="58A2CC32"/>
    <w:rsid w:val="58B6B5F7"/>
    <w:rsid w:val="59513CB6"/>
    <w:rsid w:val="595591D9"/>
    <w:rsid w:val="595CA873"/>
    <w:rsid w:val="59686BDA"/>
    <w:rsid w:val="596B8F2E"/>
    <w:rsid w:val="596E22BE"/>
    <w:rsid w:val="597C68DC"/>
    <w:rsid w:val="59959FE0"/>
    <w:rsid w:val="59AEB315"/>
    <w:rsid w:val="59D89F9A"/>
    <w:rsid w:val="5A06B8B4"/>
    <w:rsid w:val="5A0F2578"/>
    <w:rsid w:val="5A103D0A"/>
    <w:rsid w:val="5A171DC7"/>
    <w:rsid w:val="5A4CB9E0"/>
    <w:rsid w:val="5A80AA4E"/>
    <w:rsid w:val="5AB6510F"/>
    <w:rsid w:val="5AE2CFE5"/>
    <w:rsid w:val="5AF44A0A"/>
    <w:rsid w:val="5B07A914"/>
    <w:rsid w:val="5B106EF6"/>
    <w:rsid w:val="5B305542"/>
    <w:rsid w:val="5B872E5D"/>
    <w:rsid w:val="5BB9D111"/>
    <w:rsid w:val="5BCB8D91"/>
    <w:rsid w:val="5BD050D3"/>
    <w:rsid w:val="5C8FC77C"/>
    <w:rsid w:val="5CAD4B64"/>
    <w:rsid w:val="5CC01207"/>
    <w:rsid w:val="5CD415C6"/>
    <w:rsid w:val="5D09E696"/>
    <w:rsid w:val="5D139044"/>
    <w:rsid w:val="5D546491"/>
    <w:rsid w:val="5D69BB33"/>
    <w:rsid w:val="5D861120"/>
    <w:rsid w:val="5DB5E6CE"/>
    <w:rsid w:val="5DB6B8D3"/>
    <w:rsid w:val="5E03313E"/>
    <w:rsid w:val="5E0AE7CC"/>
    <w:rsid w:val="5E0B1542"/>
    <w:rsid w:val="5E27C2B8"/>
    <w:rsid w:val="5E33EF77"/>
    <w:rsid w:val="5E3CDE1B"/>
    <w:rsid w:val="5E5D6382"/>
    <w:rsid w:val="5E671714"/>
    <w:rsid w:val="5E769659"/>
    <w:rsid w:val="5E7A2B21"/>
    <w:rsid w:val="5E9A5FF5"/>
    <w:rsid w:val="5EBAB627"/>
    <w:rsid w:val="5EDCC144"/>
    <w:rsid w:val="5F092D38"/>
    <w:rsid w:val="5F1A6CAE"/>
    <w:rsid w:val="5F4E4C60"/>
    <w:rsid w:val="5F51B72F"/>
    <w:rsid w:val="5F58AE59"/>
    <w:rsid w:val="5F780422"/>
    <w:rsid w:val="5F7EBB6F"/>
    <w:rsid w:val="5F9B6CE7"/>
    <w:rsid w:val="5FB446B7"/>
    <w:rsid w:val="5FD31978"/>
    <w:rsid w:val="5FD9CEB3"/>
    <w:rsid w:val="5FE0FBAA"/>
    <w:rsid w:val="60116991"/>
    <w:rsid w:val="6036067C"/>
    <w:rsid w:val="606074FA"/>
    <w:rsid w:val="6066C83D"/>
    <w:rsid w:val="609680E9"/>
    <w:rsid w:val="60ACF74A"/>
    <w:rsid w:val="60CD7E63"/>
    <w:rsid w:val="60D6B6DB"/>
    <w:rsid w:val="60ED8790"/>
    <w:rsid w:val="610651A8"/>
    <w:rsid w:val="611246AB"/>
    <w:rsid w:val="612A24F7"/>
    <w:rsid w:val="6176E6AD"/>
    <w:rsid w:val="6179B1D3"/>
    <w:rsid w:val="617AA0FC"/>
    <w:rsid w:val="618F6847"/>
    <w:rsid w:val="61AA6105"/>
    <w:rsid w:val="61C89F14"/>
    <w:rsid w:val="627EB26A"/>
    <w:rsid w:val="632B38A8"/>
    <w:rsid w:val="634CE1B1"/>
    <w:rsid w:val="6350B6A2"/>
    <w:rsid w:val="63632206"/>
    <w:rsid w:val="636DD837"/>
    <w:rsid w:val="63A83013"/>
    <w:rsid w:val="63BFEB6F"/>
    <w:rsid w:val="640F8592"/>
    <w:rsid w:val="641854EF"/>
    <w:rsid w:val="641FFF83"/>
    <w:rsid w:val="642553F0"/>
    <w:rsid w:val="64675682"/>
    <w:rsid w:val="64860335"/>
    <w:rsid w:val="6486FD2D"/>
    <w:rsid w:val="64A63068"/>
    <w:rsid w:val="64BE2C5A"/>
    <w:rsid w:val="64C317EE"/>
    <w:rsid w:val="64E45AD2"/>
    <w:rsid w:val="64F5ECE0"/>
    <w:rsid w:val="65025972"/>
    <w:rsid w:val="6519332D"/>
    <w:rsid w:val="653E7EA5"/>
    <w:rsid w:val="6544E95D"/>
    <w:rsid w:val="65B2E96A"/>
    <w:rsid w:val="65BC5EF4"/>
    <w:rsid w:val="66259C5A"/>
    <w:rsid w:val="663B827D"/>
    <w:rsid w:val="6662D96A"/>
    <w:rsid w:val="6680D41A"/>
    <w:rsid w:val="66D564B4"/>
    <w:rsid w:val="66E9D151"/>
    <w:rsid w:val="67039126"/>
    <w:rsid w:val="670E0C0D"/>
    <w:rsid w:val="67314ECE"/>
    <w:rsid w:val="6735655E"/>
    <w:rsid w:val="6750CB6C"/>
    <w:rsid w:val="676D1922"/>
    <w:rsid w:val="677A6B68"/>
    <w:rsid w:val="677D4B25"/>
    <w:rsid w:val="6782567C"/>
    <w:rsid w:val="67973C8F"/>
    <w:rsid w:val="679BAA3B"/>
    <w:rsid w:val="679C8CB1"/>
    <w:rsid w:val="67A0BCB1"/>
    <w:rsid w:val="67CAA0F6"/>
    <w:rsid w:val="68339F74"/>
    <w:rsid w:val="68635ED5"/>
    <w:rsid w:val="68672A15"/>
    <w:rsid w:val="6875E551"/>
    <w:rsid w:val="6894D023"/>
    <w:rsid w:val="68971AED"/>
    <w:rsid w:val="68A3F50E"/>
    <w:rsid w:val="68D1EC69"/>
    <w:rsid w:val="68DAE4EE"/>
    <w:rsid w:val="68F9C132"/>
    <w:rsid w:val="69089BEB"/>
    <w:rsid w:val="69355906"/>
    <w:rsid w:val="6950EDDC"/>
    <w:rsid w:val="69912B41"/>
    <w:rsid w:val="699A7A2C"/>
    <w:rsid w:val="69D50131"/>
    <w:rsid w:val="69DB3143"/>
    <w:rsid w:val="69F3EB0A"/>
    <w:rsid w:val="69FF2F36"/>
    <w:rsid w:val="6A12D487"/>
    <w:rsid w:val="6A61ACF2"/>
    <w:rsid w:val="6A677B7E"/>
    <w:rsid w:val="6AD56916"/>
    <w:rsid w:val="6AD5B954"/>
    <w:rsid w:val="6ADE1F8E"/>
    <w:rsid w:val="6AE33F61"/>
    <w:rsid w:val="6AFF33ED"/>
    <w:rsid w:val="6AFF959F"/>
    <w:rsid w:val="6B0CB103"/>
    <w:rsid w:val="6B0E1700"/>
    <w:rsid w:val="6B352893"/>
    <w:rsid w:val="6B734902"/>
    <w:rsid w:val="6B7B73AE"/>
    <w:rsid w:val="6B99A27C"/>
    <w:rsid w:val="6B9CDE7D"/>
    <w:rsid w:val="6BC4CB53"/>
    <w:rsid w:val="6BE2B812"/>
    <w:rsid w:val="6BEAC3AB"/>
    <w:rsid w:val="6BFF889A"/>
    <w:rsid w:val="6C13281C"/>
    <w:rsid w:val="6C2366D4"/>
    <w:rsid w:val="6C3DABD5"/>
    <w:rsid w:val="6C45A2F3"/>
    <w:rsid w:val="6C7408F4"/>
    <w:rsid w:val="6C7B9BB3"/>
    <w:rsid w:val="6C8AE51C"/>
    <w:rsid w:val="6C8EF460"/>
    <w:rsid w:val="6C8F4E15"/>
    <w:rsid w:val="6C9891BD"/>
    <w:rsid w:val="6CA60DD0"/>
    <w:rsid w:val="6CB7F1F9"/>
    <w:rsid w:val="6CC30A87"/>
    <w:rsid w:val="6CC7AB04"/>
    <w:rsid w:val="6CCA9EAA"/>
    <w:rsid w:val="6CDCC912"/>
    <w:rsid w:val="6CE45FC0"/>
    <w:rsid w:val="6CF508E9"/>
    <w:rsid w:val="6D1E9F16"/>
    <w:rsid w:val="6D379EFE"/>
    <w:rsid w:val="6D3ABF3A"/>
    <w:rsid w:val="6D3AD504"/>
    <w:rsid w:val="6D8DCB68"/>
    <w:rsid w:val="6DC16244"/>
    <w:rsid w:val="6DDABC1B"/>
    <w:rsid w:val="6DEB9D3F"/>
    <w:rsid w:val="6E625C34"/>
    <w:rsid w:val="6E7A10CB"/>
    <w:rsid w:val="6ECE9913"/>
    <w:rsid w:val="6EDCF75E"/>
    <w:rsid w:val="6EE8BD78"/>
    <w:rsid w:val="6F1F1F2C"/>
    <w:rsid w:val="6F4EDF35"/>
    <w:rsid w:val="6F55A9DF"/>
    <w:rsid w:val="6F689465"/>
    <w:rsid w:val="6F71F6F3"/>
    <w:rsid w:val="6F79A710"/>
    <w:rsid w:val="6F826CF7"/>
    <w:rsid w:val="6F8CE4BD"/>
    <w:rsid w:val="6FAFB994"/>
    <w:rsid w:val="6FB69FCB"/>
    <w:rsid w:val="6FDD920C"/>
    <w:rsid w:val="6FE6450E"/>
    <w:rsid w:val="6FE93DA1"/>
    <w:rsid w:val="70659905"/>
    <w:rsid w:val="7067CD58"/>
    <w:rsid w:val="707F04DF"/>
    <w:rsid w:val="70AB92D4"/>
    <w:rsid w:val="70AEDEBA"/>
    <w:rsid w:val="70D5DD57"/>
    <w:rsid w:val="70EDB188"/>
    <w:rsid w:val="710949B7"/>
    <w:rsid w:val="71098CD2"/>
    <w:rsid w:val="71200B0D"/>
    <w:rsid w:val="716BC479"/>
    <w:rsid w:val="71B23E55"/>
    <w:rsid w:val="71DD7195"/>
    <w:rsid w:val="71F1912D"/>
    <w:rsid w:val="71F2D48E"/>
    <w:rsid w:val="71F30956"/>
    <w:rsid w:val="720855D3"/>
    <w:rsid w:val="72334D26"/>
    <w:rsid w:val="7248DE29"/>
    <w:rsid w:val="72491586"/>
    <w:rsid w:val="72569CFB"/>
    <w:rsid w:val="7287DEA2"/>
    <w:rsid w:val="728F0E92"/>
    <w:rsid w:val="72F07C4A"/>
    <w:rsid w:val="73060AA6"/>
    <w:rsid w:val="730612B8"/>
    <w:rsid w:val="73161CFC"/>
    <w:rsid w:val="73747928"/>
    <w:rsid w:val="7394FDE3"/>
    <w:rsid w:val="73BB4230"/>
    <w:rsid w:val="73BB8829"/>
    <w:rsid w:val="7407F84D"/>
    <w:rsid w:val="742F9F5C"/>
    <w:rsid w:val="7458B1BE"/>
    <w:rsid w:val="745CB619"/>
    <w:rsid w:val="7486D532"/>
    <w:rsid w:val="748EE7E4"/>
    <w:rsid w:val="74C4A6E2"/>
    <w:rsid w:val="74F6FDE1"/>
    <w:rsid w:val="75155121"/>
    <w:rsid w:val="7515E6B2"/>
    <w:rsid w:val="752D426F"/>
    <w:rsid w:val="754010DD"/>
    <w:rsid w:val="75505A2D"/>
    <w:rsid w:val="7553F06F"/>
    <w:rsid w:val="757B91E7"/>
    <w:rsid w:val="75849CEB"/>
    <w:rsid w:val="7593F2A4"/>
    <w:rsid w:val="75A80958"/>
    <w:rsid w:val="75B429E8"/>
    <w:rsid w:val="75FC9412"/>
    <w:rsid w:val="760B03B9"/>
    <w:rsid w:val="760D357A"/>
    <w:rsid w:val="7632098E"/>
    <w:rsid w:val="763AC04B"/>
    <w:rsid w:val="764427F6"/>
    <w:rsid w:val="765F2654"/>
    <w:rsid w:val="768F7000"/>
    <w:rsid w:val="769E10AC"/>
    <w:rsid w:val="76A54857"/>
    <w:rsid w:val="76B45109"/>
    <w:rsid w:val="76CB6700"/>
    <w:rsid w:val="76EC520F"/>
    <w:rsid w:val="77410767"/>
    <w:rsid w:val="7753972B"/>
    <w:rsid w:val="777F2835"/>
    <w:rsid w:val="7780126E"/>
    <w:rsid w:val="7786A171"/>
    <w:rsid w:val="77A905DB"/>
    <w:rsid w:val="77C4901C"/>
    <w:rsid w:val="77E4CFE0"/>
    <w:rsid w:val="782FEFFE"/>
    <w:rsid w:val="78416531"/>
    <w:rsid w:val="7851DC74"/>
    <w:rsid w:val="786AC3B8"/>
    <w:rsid w:val="78761E08"/>
    <w:rsid w:val="78CABA58"/>
    <w:rsid w:val="78DBC439"/>
    <w:rsid w:val="78FCDFE3"/>
    <w:rsid w:val="7903FE56"/>
    <w:rsid w:val="7944D63C"/>
    <w:rsid w:val="794D2B9A"/>
    <w:rsid w:val="79506534"/>
    <w:rsid w:val="7960607D"/>
    <w:rsid w:val="798137B9"/>
    <w:rsid w:val="79842826"/>
    <w:rsid w:val="79ACB9D1"/>
    <w:rsid w:val="79EF9139"/>
    <w:rsid w:val="7A6B7F00"/>
    <w:rsid w:val="7A6DAFD5"/>
    <w:rsid w:val="7A9C0EC0"/>
    <w:rsid w:val="7A9EE92D"/>
    <w:rsid w:val="7AC9A94F"/>
    <w:rsid w:val="7ACF0048"/>
    <w:rsid w:val="7AD8D2B3"/>
    <w:rsid w:val="7AE0A69D"/>
    <w:rsid w:val="7AE17808"/>
    <w:rsid w:val="7AFC30DE"/>
    <w:rsid w:val="7B0E0C17"/>
    <w:rsid w:val="7B119F7B"/>
    <w:rsid w:val="7B1D1476"/>
    <w:rsid w:val="7B2F88FC"/>
    <w:rsid w:val="7B3D40A6"/>
    <w:rsid w:val="7B8FCFD1"/>
    <w:rsid w:val="7BADA482"/>
    <w:rsid w:val="7BC3ECA8"/>
    <w:rsid w:val="7BEFB52A"/>
    <w:rsid w:val="7BF44D71"/>
    <w:rsid w:val="7C485A9F"/>
    <w:rsid w:val="7C4924E8"/>
    <w:rsid w:val="7C4F4828"/>
    <w:rsid w:val="7C6AD0A9"/>
    <w:rsid w:val="7C6CE5D0"/>
    <w:rsid w:val="7C6E1869"/>
    <w:rsid w:val="7C78AE46"/>
    <w:rsid w:val="7C798903"/>
    <w:rsid w:val="7C819C0B"/>
    <w:rsid w:val="7C8BAA3C"/>
    <w:rsid w:val="7C975DF1"/>
    <w:rsid w:val="7C9AD0BC"/>
    <w:rsid w:val="7CD24E18"/>
    <w:rsid w:val="7CD9FC2F"/>
    <w:rsid w:val="7CEF6E04"/>
    <w:rsid w:val="7D011D0B"/>
    <w:rsid w:val="7D0D4F10"/>
    <w:rsid w:val="7D31F1C3"/>
    <w:rsid w:val="7D4974E3"/>
    <w:rsid w:val="7D4BF467"/>
    <w:rsid w:val="7D8210A0"/>
    <w:rsid w:val="7D8A4FB3"/>
    <w:rsid w:val="7D9A6EB4"/>
    <w:rsid w:val="7D9DC8B3"/>
    <w:rsid w:val="7DC2D94E"/>
    <w:rsid w:val="7DE4CBE4"/>
    <w:rsid w:val="7DE8E5C5"/>
    <w:rsid w:val="7E18475F"/>
    <w:rsid w:val="7E275B87"/>
    <w:rsid w:val="7E385036"/>
    <w:rsid w:val="7E4C6F87"/>
    <w:rsid w:val="7E8DC501"/>
    <w:rsid w:val="7EF635BC"/>
    <w:rsid w:val="7F1D398A"/>
    <w:rsid w:val="7F3F97F9"/>
    <w:rsid w:val="7F89AA1E"/>
    <w:rsid w:val="7FA2716B"/>
    <w:rsid w:val="7FAC90CF"/>
    <w:rsid w:val="7FCB6161"/>
    <w:rsid w:val="7FE72AF1"/>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64D6E"/>
  <w15:docId w15:val="{D66AE0F9-11A2-460B-8BFD-C5F91CB8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AU"/>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B05191"/>
    <w:pPr>
      <w:spacing w:after="100"/>
      <w:ind w:left="240"/>
    </w:pPr>
  </w:style>
  <w:style w:type="paragraph" w:styleId="TOC1">
    <w:name w:val="toc 1"/>
    <w:basedOn w:val="Normal"/>
    <w:next w:val="Normal"/>
    <w:autoRedefine/>
    <w:uiPriority w:val="39"/>
    <w:rsid w:val="00B05191"/>
    <w:pPr>
      <w:spacing w:after="100"/>
    </w:pPr>
  </w:style>
  <w:style w:type="character" w:styleId="CommentReference">
    <w:name w:val="annotation reference"/>
    <w:basedOn w:val="DefaultParagraphFont"/>
    <w:rsid w:val="00647A4D"/>
    <w:rPr>
      <w:sz w:val="16"/>
      <w:szCs w:val="16"/>
    </w:rPr>
  </w:style>
  <w:style w:type="paragraph" w:styleId="CommentText">
    <w:name w:val="annotation text"/>
    <w:basedOn w:val="Normal"/>
    <w:link w:val="CommentTextChar"/>
    <w:rsid w:val="00647A4D"/>
    <w:rPr>
      <w:sz w:val="20"/>
      <w:szCs w:val="20"/>
    </w:rPr>
  </w:style>
  <w:style w:type="character" w:customStyle="1" w:styleId="CommentTextChar">
    <w:name w:val="Comment Text Char"/>
    <w:basedOn w:val="DefaultParagraphFont"/>
    <w:link w:val="CommentText"/>
    <w:rsid w:val="00647A4D"/>
    <w:rPr>
      <w:sz w:val="20"/>
      <w:szCs w:val="20"/>
    </w:rPr>
  </w:style>
  <w:style w:type="paragraph" w:styleId="CommentSubject">
    <w:name w:val="annotation subject"/>
    <w:basedOn w:val="CommentText"/>
    <w:next w:val="CommentText"/>
    <w:link w:val="CommentSubjectChar"/>
    <w:rsid w:val="00647A4D"/>
    <w:rPr>
      <w:b/>
      <w:bCs/>
    </w:rPr>
  </w:style>
  <w:style w:type="character" w:customStyle="1" w:styleId="CommentSubjectChar">
    <w:name w:val="Comment Subject Char"/>
    <w:basedOn w:val="CommentTextChar"/>
    <w:link w:val="CommentSubject"/>
    <w:rsid w:val="00647A4D"/>
    <w:rPr>
      <w:b/>
      <w:bCs/>
      <w:sz w:val="20"/>
      <w:szCs w:val="20"/>
    </w:rPr>
  </w:style>
  <w:style w:type="paragraph" w:styleId="Header">
    <w:name w:val="header"/>
    <w:basedOn w:val="Normal"/>
    <w:link w:val="HeaderChar"/>
    <w:rsid w:val="006F7C5B"/>
    <w:pPr>
      <w:tabs>
        <w:tab w:val="center" w:pos="4513"/>
        <w:tab w:val="right" w:pos="9026"/>
      </w:tabs>
      <w:spacing w:after="0"/>
    </w:pPr>
  </w:style>
  <w:style w:type="character" w:customStyle="1" w:styleId="HeaderChar">
    <w:name w:val="Header Char"/>
    <w:basedOn w:val="DefaultParagraphFont"/>
    <w:link w:val="Header"/>
    <w:rsid w:val="006F7C5B"/>
  </w:style>
  <w:style w:type="paragraph" w:styleId="Footer">
    <w:name w:val="footer"/>
    <w:basedOn w:val="Normal"/>
    <w:link w:val="FooterChar"/>
    <w:rsid w:val="006F7C5B"/>
    <w:pPr>
      <w:tabs>
        <w:tab w:val="center" w:pos="4513"/>
        <w:tab w:val="right" w:pos="9026"/>
      </w:tabs>
      <w:spacing w:after="0"/>
    </w:pPr>
  </w:style>
  <w:style w:type="character" w:customStyle="1" w:styleId="FooterChar">
    <w:name w:val="Footer Char"/>
    <w:basedOn w:val="DefaultParagraphFont"/>
    <w:link w:val="Footer"/>
    <w:rsid w:val="006F7C5B"/>
  </w:style>
  <w:style w:type="table" w:styleId="TableGrid">
    <w:name w:val="Table Grid"/>
    <w:basedOn w:val="TableNormal"/>
    <w:uiPriority w:val="59"/>
    <w:rsid w:val="006B0324"/>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6B0324"/>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E325C8"/>
    <w:pPr>
      <w:ind w:left="720"/>
      <w:contextualSpacing/>
    </w:pPr>
  </w:style>
  <w:style w:type="character" w:styleId="UnresolvedMention">
    <w:name w:val="Unresolved Mention"/>
    <w:basedOn w:val="DefaultParagraphFont"/>
    <w:uiPriority w:val="99"/>
    <w:semiHidden/>
    <w:unhideWhenUsed/>
    <w:rsid w:val="008C0389"/>
    <w:rPr>
      <w:color w:val="605E5C"/>
      <w:shd w:val="clear" w:color="auto" w:fill="E1DFDD"/>
    </w:rPr>
  </w:style>
  <w:style w:type="paragraph" w:styleId="Revision">
    <w:name w:val="Revision"/>
    <w:hidden/>
    <w:rsid w:val="008C1F98"/>
    <w:pPr>
      <w:spacing w:after="0"/>
    </w:pPr>
    <w:rPr>
      <w:lang w:val="en-AU"/>
    </w:rPr>
  </w:style>
  <w:style w:type="character" w:customStyle="1" w:styleId="BodyTextChar">
    <w:name w:val="Body Text Char"/>
    <w:basedOn w:val="DefaultParagraphFont"/>
    <w:link w:val="BodyText"/>
    <w:rsid w:val="00ED6D43"/>
    <w:rPr>
      <w:lang w:val="en-AU"/>
    </w:rPr>
  </w:style>
  <w:style w:type="character" w:customStyle="1" w:styleId="Heading3Char">
    <w:name w:val="Heading 3 Char"/>
    <w:basedOn w:val="DefaultParagraphFont"/>
    <w:link w:val="Heading3"/>
    <w:uiPriority w:val="9"/>
    <w:rsid w:val="00D552C6"/>
    <w:rPr>
      <w:rFonts w:asciiTheme="majorHAnsi" w:eastAsiaTheme="majorEastAsia" w:hAnsiTheme="majorHAnsi" w:cstheme="majorBidi"/>
      <w:b/>
      <w:bCs/>
      <w:color w:val="4F81BD" w:themeColor="accent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96E0D91C0AA9479185DE121EEA094F" ma:contentTypeVersion="7" ma:contentTypeDescription="Create a new document." ma:contentTypeScope="" ma:versionID="3a0756c6958e5fb92efb4502a0a2e0c8">
  <xsd:schema xmlns:xsd="http://www.w3.org/2001/XMLSchema" xmlns:xs="http://www.w3.org/2001/XMLSchema" xmlns:p="http://schemas.microsoft.com/office/2006/metadata/properties" xmlns:ns2="8922c960-b3dc-49ce-aec0-9761b262bda9" targetNamespace="http://schemas.microsoft.com/office/2006/metadata/properties" ma:root="true" ma:fieldsID="7fea453ca89c4a32b2ed17fd5f82f845" ns2:_="">
    <xsd:import namespace="8922c960-b3dc-49ce-aec0-9761b262bda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2c960-b3dc-49ce-aec0-9761b262b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FFB414-148A-4C17-B063-237605B95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2c960-b3dc-49ce-aec0-9761b262b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7A89D8-04C4-4392-B475-FD120287FCEB}">
  <ds:schemaRefs>
    <ds:schemaRef ds:uri="http://schemas.microsoft.com/sharepoint/v3/contenttype/forms"/>
  </ds:schemaRefs>
</ds:datastoreItem>
</file>

<file path=customXml/itemProps3.xml><?xml version="1.0" encoding="utf-8"?>
<ds:datastoreItem xmlns:ds="http://schemas.openxmlformats.org/officeDocument/2006/customXml" ds:itemID="{8C6D36DA-89B1-4F1D-809E-0C9894C52A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1962</Words>
  <Characters>11189</Characters>
  <Application>Microsoft Office Word</Application>
  <DocSecurity>4</DocSecurity>
  <Lines>93</Lines>
  <Paragraphs>26</Paragraphs>
  <ScaleCrop>false</ScaleCrop>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 Science Approach to Forecast Electricity Consumption in Australia</dc:title>
  <dc:subject/>
  <dc:creator>John Student (z123456),; Jim Student2 (zID),; Jack Student3 (zID).</dc:creator>
  <cp:keywords/>
  <cp:lastModifiedBy>Louis Long</cp:lastModifiedBy>
  <cp:revision>1014</cp:revision>
  <dcterms:created xsi:type="dcterms:W3CDTF">2022-08-14T07:16:00Z</dcterms:created>
  <dcterms:modified xsi:type="dcterms:W3CDTF">2023-09-05T02:24:00Z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first assessed activity will be the Group Project Plan (20%). The first step is to delimit the problem which will be studied. You should understand and define your own overall problem and propose a solution. Having only a short time to complete the project, it is crucial that the problem that will be studied is well defined. The approach to solve the problem should be original, so it will be necessary to carry out a preliminary literature review. This will prevent any plagiarism. This will also enable you to situate the project in a more global context. At this stage, one can identify potential approaches and software that will be used to solve the problem. It is necessary to plan any simulation carefully and to decide what statistical analyses will have to be carried out. All the sub-steps of the project should be planned precisely (a detailed schedule will be created). A kind of short draft version of your final report, consisting of a three-page proposal (excluding the mandatory pages devoted to the title, abstract, contents and references) will be submitted and discussed with one of the instructors at the end of Week 1 or in a clear definition of the problem you plan to study; a clear description of the data format and their storage; a clear description of the relevant data (variables, missing and corrupt values, etc.); the level of difficulty of the chosen data sets (size, complexity, messiness) and its relevance for the chosen problem; the appropriate choice of software and statistical methods to solve your research questions; a clear description of the role of each team member with a proper justification; the precision of your scheduled activities.</vt:lpwstr>
  </property>
  <property fmtid="{D5CDD505-2E9C-101B-9397-08002B2CF9AE}" pid="3" name="Acknowledgements">
    <vt:lpwstr>null</vt:lpwstr>
  </property>
  <property fmtid="{D5CDD505-2E9C-101B-9397-08002B2CF9AE}" pid="4" name="bibliography">
    <vt:lpwstr>references.bib</vt:lpwstr>
  </property>
  <property fmtid="{D5CDD505-2E9C-101B-9397-08002B2CF9AE}" pid="5" name="coursecode">
    <vt:lpwstr>MATH0000</vt:lpwstr>
  </property>
  <property fmtid="{D5CDD505-2E9C-101B-9397-08002B2CF9AE}" pid="6" name="csl">
    <vt:lpwstr>biomed-central.csl</vt:lpwstr>
  </property>
  <property fmtid="{D5CDD505-2E9C-101B-9397-08002B2CF9AE}" pid="7" name="date">
    <vt:lpwstr>12/08/2022</vt:lpwstr>
  </property>
  <property fmtid="{D5CDD505-2E9C-101B-9397-08002B2CF9AE}" pid="8" name="output">
    <vt:lpwstr/>
  </property>
  <property fmtid="{D5CDD505-2E9C-101B-9397-08002B2CF9AE}" pid="9" name="session">
    <vt:lpwstr>Term 1, 2021</vt:lpwstr>
  </property>
  <property fmtid="{D5CDD505-2E9C-101B-9397-08002B2CF9AE}" pid="10" name="team">
    <vt:lpwstr>22</vt:lpwstr>
  </property>
  <property fmtid="{D5CDD505-2E9C-101B-9397-08002B2CF9AE}" pid="11" name="ContentTypeId">
    <vt:lpwstr>0x0101008996E0D91C0AA9479185DE121EEA094F</vt:lpwstr>
  </property>
</Properties>
</file>